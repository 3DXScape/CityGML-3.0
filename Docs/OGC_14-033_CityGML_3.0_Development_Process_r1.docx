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255F4" w14:textId="77777777" w:rsidR="00B403D7" w:rsidRPr="00013F3F" w:rsidRDefault="00B403D7">
      <w:pPr>
        <w:rPr>
          <w:color w:val="92D050"/>
        </w:rPr>
      </w:pPr>
    </w:p>
    <w:p w14:paraId="37A823EB" w14:textId="77777777" w:rsidR="00021F74" w:rsidRDefault="00021F74">
      <w:pPr>
        <w:pStyle w:val="DocumentHeaderInfo"/>
        <w:jc w:val="both"/>
      </w:pPr>
      <w:r>
        <w:t xml:space="preserve">TITLE: </w:t>
      </w:r>
      <w:r w:rsidR="00FF01D7">
        <w:t>CityGML 3.0 Development Process</w:t>
      </w:r>
    </w:p>
    <w:p w14:paraId="4876C3A4" w14:textId="549C21C4" w:rsidR="00021F74" w:rsidRPr="00974CB8" w:rsidRDefault="00021F74">
      <w:pPr>
        <w:pStyle w:val="DocumentHeaderInfo"/>
        <w:jc w:val="both"/>
      </w:pPr>
      <w:r>
        <w:t>Author Name</w:t>
      </w:r>
      <w:r w:rsidR="005657C7">
        <w:t xml:space="preserve"> (s)</w:t>
      </w:r>
      <w:r>
        <w:t>:</w:t>
      </w:r>
      <w:r w:rsidR="005657C7">
        <w:t xml:space="preserve"> </w:t>
      </w:r>
      <w:r w:rsidR="00FF01D7" w:rsidRPr="00974CB8">
        <w:t>Steve Smyth, Carsten Rönsdorf, Claus Nagel</w:t>
      </w:r>
      <w:r w:rsidR="00EB198F" w:rsidRPr="00974CB8">
        <w:t>, Thomas Kolbe</w:t>
      </w:r>
    </w:p>
    <w:p w14:paraId="0F3C392E" w14:textId="1088ED44" w:rsidR="00021F74" w:rsidRDefault="00021F74">
      <w:pPr>
        <w:pStyle w:val="DocumentHeaderInfo"/>
        <w:jc w:val="both"/>
      </w:pPr>
      <w:r>
        <w:t>Email:</w:t>
      </w:r>
      <w:hyperlink r:id="rId7" w:history="1">
        <w:r w:rsidR="008A4711" w:rsidRPr="00BF020A">
          <w:rPr>
            <w:rStyle w:val="Hyperlink"/>
          </w:rPr>
          <w:t>steve@opensiteplan.org</w:t>
        </w:r>
      </w:hyperlink>
      <w:r w:rsidR="008A4711">
        <w:t xml:space="preserve">, </w:t>
      </w:r>
      <w:hyperlink r:id="rId8" w:history="1">
        <w:r w:rsidR="008A4711" w:rsidRPr="00BF020A">
          <w:rPr>
            <w:rStyle w:val="Hyperlink"/>
          </w:rPr>
          <w:t>Carsten.Roensdorf@ordnancesurvey.co.uk</w:t>
        </w:r>
      </w:hyperlink>
      <w:r w:rsidR="008A4711">
        <w:t xml:space="preserve">, </w:t>
      </w:r>
      <w:hyperlink r:id="rId9" w:history="1">
        <w:r w:rsidR="008A4711" w:rsidRPr="00BF020A">
          <w:rPr>
            <w:rStyle w:val="Hyperlink"/>
          </w:rPr>
          <w:t>cnagel@virtualcitysystems.de</w:t>
        </w:r>
      </w:hyperlink>
      <w:r w:rsidR="008A4711">
        <w:t xml:space="preserve">,  </w:t>
      </w:r>
      <w:hyperlink r:id="rId10" w:history="1">
        <w:r w:rsidR="008A4711" w:rsidRPr="00BF020A">
          <w:rPr>
            <w:rStyle w:val="Hyperlink"/>
          </w:rPr>
          <w:t>thomas.kolbe@tum.de</w:t>
        </w:r>
      </w:hyperlink>
      <w:r w:rsidR="008A4711">
        <w:t xml:space="preserve"> </w:t>
      </w:r>
    </w:p>
    <w:p w14:paraId="146A61F2" w14:textId="77777777" w:rsidR="00021F74" w:rsidRDefault="00021F74">
      <w:pPr>
        <w:pStyle w:val="DocumentHeaderInfo"/>
        <w:jc w:val="both"/>
      </w:pPr>
      <w:r>
        <w:t>DATE:</w:t>
      </w:r>
      <w:r w:rsidR="005657C7">
        <w:t xml:space="preserve"> </w:t>
      </w:r>
      <w:r w:rsidR="00FF01D7">
        <w:t>11 March 2014</w:t>
      </w:r>
    </w:p>
    <w:p w14:paraId="503C3849" w14:textId="77777777" w:rsidR="00021F74" w:rsidRDefault="00021F74">
      <w:pPr>
        <w:pStyle w:val="DocumentHeaderInfo"/>
        <w:jc w:val="both"/>
      </w:pPr>
      <w:r>
        <w:t xml:space="preserve">CATEGORY: SWG </w:t>
      </w:r>
      <w:r w:rsidR="00FF01D7">
        <w:t>Process</w:t>
      </w:r>
    </w:p>
    <w:p w14:paraId="38B105B4" w14:textId="77777777" w:rsidR="00FF01D7" w:rsidRDefault="00FF01D7" w:rsidP="00FF01D7">
      <w:pPr>
        <w:pStyle w:val="Heading1"/>
      </w:pPr>
      <w:r>
        <w:t>Overview</w:t>
      </w:r>
    </w:p>
    <w:p w14:paraId="7A34AC18" w14:textId="77777777" w:rsidR="00FF01D7" w:rsidRPr="00595CD7" w:rsidRDefault="00FF01D7" w:rsidP="00FF01D7"/>
    <w:p w14:paraId="51BB0F87" w14:textId="77777777" w:rsidR="00FF01D7" w:rsidRPr="00EB198F" w:rsidRDefault="00FF01D7" w:rsidP="00FF01D7">
      <w:pPr>
        <w:rPr>
          <w:rFonts w:asciiTheme="minorHAnsi" w:hAnsiTheme="minorHAnsi"/>
          <w:sz w:val="22"/>
          <w:szCs w:val="22"/>
        </w:rPr>
      </w:pPr>
      <w:r w:rsidRPr="00EB198F">
        <w:rPr>
          <w:rFonts w:asciiTheme="minorHAnsi" w:hAnsiTheme="minorHAnsi"/>
          <w:sz w:val="22"/>
          <w:szCs w:val="22"/>
        </w:rPr>
        <w:t>The Open Geospatial Consortium (OGC) CityGML Standards Working Group (SWG) is large and has many members with an interest in specific topics. The SWG’s CityGML 3.0 development process recognizes the diversity of member interests and the value of specialization with a specialized process.  This document defines that process and its relationship to the OGC policies and procedures, as well as the memorandum of understanding between SIG 3D and OGC.</w:t>
      </w:r>
    </w:p>
    <w:p w14:paraId="104F7CCC" w14:textId="77777777" w:rsidR="00FF01D7" w:rsidRPr="00EB198F" w:rsidRDefault="00FF01D7" w:rsidP="00FF01D7">
      <w:pPr>
        <w:rPr>
          <w:rFonts w:asciiTheme="minorHAnsi" w:hAnsiTheme="minorHAnsi"/>
          <w:sz w:val="22"/>
          <w:szCs w:val="22"/>
        </w:rPr>
      </w:pPr>
      <w:r w:rsidRPr="00EB198F">
        <w:rPr>
          <w:rFonts w:asciiTheme="minorHAnsi" w:hAnsiTheme="minorHAnsi"/>
          <w:sz w:val="22"/>
          <w:szCs w:val="22"/>
        </w:rPr>
        <w:t xml:space="preserve">The SWG has structured twenty-one issues derived from the existing change requests, results of the past four SWG meetings, and a workshop hosted by the Technische Universität München in June, 2013 into fourteen “work packages” (WPs). Each WP has a simple theme, identified participants, and in most cases a designated leader. The SWG formally adopted these WPs as the global scope of development for CityGML 3.0. </w:t>
      </w:r>
    </w:p>
    <w:p w14:paraId="54734DEA" w14:textId="77777777" w:rsidR="00FF01D7" w:rsidRPr="00EB198F" w:rsidRDefault="00FF01D7" w:rsidP="00FF01D7">
      <w:pPr>
        <w:rPr>
          <w:rFonts w:asciiTheme="minorHAnsi" w:hAnsiTheme="minorHAnsi"/>
          <w:sz w:val="22"/>
          <w:szCs w:val="22"/>
        </w:rPr>
      </w:pPr>
      <w:r w:rsidRPr="00EB198F">
        <w:rPr>
          <w:rFonts w:asciiTheme="minorHAnsi" w:hAnsiTheme="minorHAnsi"/>
          <w:sz w:val="22"/>
          <w:szCs w:val="22"/>
        </w:rPr>
        <w:t xml:space="preserve">The development work will be accomplished as much as possible in an open manner, while following the OGC and SWG procedures. In a high-level view, teams will work in parallel; to develop technical solutions or answers to the existing change requests (CRs), plus new change requests submitted to address work packages themes. </w:t>
      </w:r>
    </w:p>
    <w:p w14:paraId="6680DF80" w14:textId="77777777" w:rsidR="00FF01D7" w:rsidRPr="00EB198F" w:rsidRDefault="00FF01D7" w:rsidP="00FF01D7">
      <w:pPr>
        <w:rPr>
          <w:rFonts w:asciiTheme="minorHAnsi" w:hAnsiTheme="minorHAnsi"/>
          <w:sz w:val="22"/>
          <w:szCs w:val="22"/>
        </w:rPr>
      </w:pPr>
      <w:r w:rsidRPr="00EB198F">
        <w:rPr>
          <w:rFonts w:asciiTheme="minorHAnsi" w:hAnsiTheme="minorHAnsi"/>
          <w:sz w:val="22"/>
          <w:szCs w:val="22"/>
        </w:rPr>
        <w:t xml:space="preserve">Some existing CRs </w:t>
      </w:r>
      <w:commentRangeStart w:id="0"/>
      <w:commentRangeStart w:id="1"/>
      <w:r w:rsidRPr="00EB198F">
        <w:rPr>
          <w:rFonts w:asciiTheme="minorHAnsi" w:hAnsiTheme="minorHAnsi"/>
          <w:sz w:val="22"/>
          <w:szCs w:val="22"/>
        </w:rPr>
        <w:t>may be out of scope and will not be addressed by CityGML 3.0</w:t>
      </w:r>
      <w:commentRangeEnd w:id="0"/>
      <w:r w:rsidRPr="00EB198F">
        <w:rPr>
          <w:rStyle w:val="CommentReference"/>
          <w:rFonts w:asciiTheme="minorHAnsi" w:hAnsiTheme="minorHAnsi"/>
          <w:sz w:val="22"/>
          <w:szCs w:val="22"/>
        </w:rPr>
        <w:commentReference w:id="0"/>
      </w:r>
      <w:commentRangeEnd w:id="1"/>
      <w:r w:rsidRPr="00EB198F">
        <w:rPr>
          <w:rStyle w:val="CommentReference"/>
          <w:rFonts w:asciiTheme="minorHAnsi" w:hAnsiTheme="minorHAnsi"/>
          <w:sz w:val="22"/>
          <w:szCs w:val="22"/>
        </w:rPr>
        <w:commentReference w:id="1"/>
      </w:r>
      <w:r w:rsidRPr="00EB198F">
        <w:rPr>
          <w:rFonts w:asciiTheme="minorHAnsi" w:hAnsiTheme="minorHAnsi"/>
          <w:sz w:val="22"/>
          <w:szCs w:val="22"/>
        </w:rPr>
        <w:t xml:space="preserve">. Conversely, some areas within the scope of the work packages may not be the subject of any existing CR. To standardize the process, </w:t>
      </w:r>
      <w:commentRangeStart w:id="2"/>
      <w:commentRangeStart w:id="3"/>
      <w:r w:rsidRPr="00EB198F">
        <w:rPr>
          <w:rFonts w:asciiTheme="minorHAnsi" w:hAnsiTheme="minorHAnsi"/>
          <w:sz w:val="22"/>
          <w:szCs w:val="22"/>
        </w:rPr>
        <w:t>new CRs will be solicited</w:t>
      </w:r>
      <w:commentRangeEnd w:id="2"/>
      <w:r w:rsidRPr="00EB198F">
        <w:rPr>
          <w:rFonts w:asciiTheme="minorHAnsi" w:hAnsiTheme="minorHAnsi"/>
          <w:sz w:val="22"/>
          <w:szCs w:val="22"/>
        </w:rPr>
        <w:commentReference w:id="2"/>
      </w:r>
      <w:commentRangeEnd w:id="3"/>
      <w:r w:rsidRPr="00EB198F">
        <w:rPr>
          <w:rStyle w:val="CommentReference"/>
          <w:rFonts w:asciiTheme="minorHAnsi" w:hAnsiTheme="minorHAnsi"/>
          <w:sz w:val="22"/>
          <w:szCs w:val="22"/>
        </w:rPr>
        <w:commentReference w:id="3"/>
      </w:r>
      <w:r w:rsidRPr="00EB198F">
        <w:rPr>
          <w:rFonts w:asciiTheme="minorHAnsi" w:hAnsiTheme="minorHAnsi"/>
          <w:sz w:val="22"/>
          <w:szCs w:val="22"/>
        </w:rPr>
        <w:t xml:space="preserve"> via OGC-linked marketing and communications channels including public announcements, postings to various LinkedIn groups, and other social media. Each of these new CRs will correspond to one specific work package. Only those work packages where a new work package CR (WP-CR) is submitted and for which there are participants willing to lead and carry out the work will be developed for CityGML 3.0. Authors of all existing CRs will be notified as to their disposition.</w:t>
      </w:r>
    </w:p>
    <w:p w14:paraId="7002FD67" w14:textId="77777777" w:rsidR="00974CB8" w:rsidRDefault="00974CB8" w:rsidP="00FF01D7">
      <w:pPr>
        <w:rPr>
          <w:rFonts w:asciiTheme="minorHAnsi" w:hAnsiTheme="minorHAnsi"/>
          <w:sz w:val="22"/>
          <w:szCs w:val="22"/>
        </w:rPr>
      </w:pPr>
    </w:p>
    <w:p w14:paraId="790B1500" w14:textId="3AD9EDFA" w:rsidR="00FF01D7" w:rsidRPr="00EB198F" w:rsidRDefault="00FF01D7" w:rsidP="00FF01D7">
      <w:pPr>
        <w:rPr>
          <w:rFonts w:asciiTheme="minorHAnsi" w:hAnsiTheme="minorHAnsi"/>
          <w:sz w:val="22"/>
          <w:szCs w:val="22"/>
        </w:rPr>
      </w:pPr>
      <w:r w:rsidRPr="00EB198F">
        <w:rPr>
          <w:rFonts w:asciiTheme="minorHAnsi" w:hAnsiTheme="minorHAnsi"/>
          <w:sz w:val="22"/>
          <w:szCs w:val="22"/>
        </w:rPr>
        <w:t>This document</w:t>
      </w:r>
      <w:r w:rsidR="00974CB8">
        <w:rPr>
          <w:rFonts w:asciiTheme="minorHAnsi" w:hAnsiTheme="minorHAnsi"/>
          <w:sz w:val="22"/>
          <w:szCs w:val="22"/>
        </w:rPr>
        <w:t xml:space="preserve"> defines</w:t>
      </w:r>
      <w:r w:rsidRPr="00EB198F">
        <w:rPr>
          <w:rFonts w:asciiTheme="minorHAnsi" w:hAnsiTheme="minorHAnsi"/>
          <w:sz w:val="22"/>
          <w:szCs w:val="22"/>
        </w:rPr>
        <w:t xml:space="preserve"> the rules and procedures for the CityGML 3.0 development process.</w:t>
      </w:r>
    </w:p>
    <w:p w14:paraId="3931A998" w14:textId="77777777" w:rsidR="00FF01D7" w:rsidRDefault="00FF01D7" w:rsidP="008A4711">
      <w:pPr>
        <w:pStyle w:val="Heading1"/>
        <w:keepLines/>
      </w:pPr>
      <w:r>
        <w:lastRenderedPageBreak/>
        <w:t>CityGML 3.0 Work Packages</w:t>
      </w:r>
    </w:p>
    <w:p w14:paraId="41440B27" w14:textId="77777777" w:rsidR="00FF01D7" w:rsidRPr="00595CD7" w:rsidDel="00FF01D7" w:rsidRDefault="00FF01D7" w:rsidP="008A4711">
      <w:pPr>
        <w:keepNext/>
        <w:keepLines/>
        <w:rPr>
          <w:del w:id="4" w:author="Author"/>
        </w:rPr>
      </w:pPr>
    </w:p>
    <w:p w14:paraId="6A6CB653" w14:textId="77777777" w:rsidR="00FF01D7" w:rsidRPr="00EB198F" w:rsidRDefault="00FF01D7">
      <w:pPr>
        <w:keepNext/>
        <w:keepLines/>
        <w:rPr>
          <w:rFonts w:asciiTheme="minorHAnsi" w:hAnsiTheme="minorHAnsi"/>
          <w:sz w:val="22"/>
          <w:szCs w:val="22"/>
        </w:rPr>
        <w:pPrChange w:id="5" w:author="Author">
          <w:pPr/>
        </w:pPrChange>
      </w:pPr>
      <w:r w:rsidRPr="00EB198F">
        <w:rPr>
          <w:rFonts w:asciiTheme="minorHAnsi" w:hAnsiTheme="minorHAnsi"/>
          <w:sz w:val="22"/>
          <w:szCs w:val="22"/>
        </w:rPr>
        <w:t xml:space="preserve">There are fourteen work packages. The titles have been edited and the numbering changed from that found in previous documents. The numbering scheme used in the GitHub wiki and the scheme used in the merge of related work packages are listed in brackets as </w:t>
      </w:r>
      <w:r w:rsidRPr="00EB198F">
        <w:rPr>
          <w:rFonts w:asciiTheme="minorHAnsi" w:hAnsiTheme="minorHAnsi"/>
          <w:b/>
          <w:sz w:val="22"/>
          <w:szCs w:val="22"/>
        </w:rPr>
        <w:t>[</w:t>
      </w:r>
      <w:r w:rsidRPr="00EB198F">
        <w:rPr>
          <w:rFonts w:asciiTheme="minorHAnsi" w:hAnsiTheme="minorHAnsi"/>
          <w:i/>
          <w:sz w:val="22"/>
          <w:szCs w:val="22"/>
        </w:rPr>
        <w:t>number(s) used in GitHub</w:t>
      </w:r>
      <w:r w:rsidRPr="00EB198F">
        <w:rPr>
          <w:rFonts w:asciiTheme="minorHAnsi" w:hAnsiTheme="minorHAnsi"/>
          <w:b/>
          <w:i/>
          <w:sz w:val="22"/>
          <w:szCs w:val="22"/>
        </w:rPr>
        <w:t xml:space="preserve">  / </w:t>
      </w:r>
      <w:r w:rsidRPr="00EB198F">
        <w:rPr>
          <w:rFonts w:asciiTheme="minorHAnsi" w:hAnsiTheme="minorHAnsi"/>
          <w:i/>
          <w:sz w:val="22"/>
          <w:szCs w:val="22"/>
        </w:rPr>
        <w:t>number used in merge</w:t>
      </w:r>
      <w:r w:rsidRPr="00EB198F">
        <w:rPr>
          <w:rFonts w:asciiTheme="minorHAnsi" w:hAnsiTheme="minorHAnsi"/>
          <w:b/>
          <w:sz w:val="22"/>
          <w:szCs w:val="22"/>
        </w:rPr>
        <w:t>]</w:t>
      </w:r>
    </w:p>
    <w:p w14:paraId="679B8237" w14:textId="77777777" w:rsidR="00FF01D7" w:rsidRPr="00EB198F" w:rsidRDefault="00FF01D7">
      <w:pPr>
        <w:keepNext/>
        <w:keepLines/>
        <w:rPr>
          <w:rFonts w:asciiTheme="minorHAnsi" w:hAnsiTheme="minorHAnsi"/>
          <w:sz w:val="22"/>
          <w:szCs w:val="22"/>
        </w:rPr>
        <w:pPrChange w:id="6" w:author="Author">
          <w:pPr/>
        </w:pPrChange>
      </w:pPr>
    </w:p>
    <w:p w14:paraId="53DF5FAE" w14:textId="77777777" w:rsidR="00FF01D7" w:rsidRPr="00EB198F" w:rsidRDefault="00FF01D7">
      <w:pPr>
        <w:pStyle w:val="ListParagraph"/>
        <w:keepNext/>
        <w:keepLines/>
        <w:numPr>
          <w:ilvl w:val="0"/>
          <w:numId w:val="16"/>
        </w:numPr>
        <w:rPr>
          <w:rFonts w:asciiTheme="minorHAnsi" w:hAnsiTheme="minorHAnsi"/>
        </w:rPr>
        <w:pPrChange w:id="7" w:author="Author">
          <w:pPr>
            <w:pStyle w:val="ListParagraph"/>
            <w:numPr>
              <w:numId w:val="16"/>
            </w:numPr>
            <w:ind w:hanging="360"/>
          </w:pPr>
        </w:pPrChange>
      </w:pPr>
      <w:r w:rsidRPr="00EB198F">
        <w:rPr>
          <w:rFonts w:asciiTheme="minorHAnsi" w:hAnsiTheme="minorHAnsi"/>
        </w:rPr>
        <w:t>Revise and maintain the UML representations of the conceptual model(s) [3.01 / 1]</w:t>
      </w:r>
    </w:p>
    <w:p w14:paraId="3B667F09" w14:textId="77777777" w:rsidR="00FF01D7" w:rsidRPr="00EB198F" w:rsidRDefault="00FF01D7">
      <w:pPr>
        <w:pStyle w:val="ListParagraph"/>
        <w:keepNext/>
        <w:keepLines/>
        <w:numPr>
          <w:ilvl w:val="0"/>
          <w:numId w:val="16"/>
        </w:numPr>
        <w:rPr>
          <w:rFonts w:asciiTheme="minorHAnsi" w:hAnsiTheme="minorHAnsi"/>
        </w:rPr>
        <w:pPrChange w:id="8" w:author="Author">
          <w:pPr>
            <w:pStyle w:val="ListParagraph"/>
            <w:numPr>
              <w:numId w:val="16"/>
            </w:numPr>
            <w:ind w:hanging="360"/>
          </w:pPr>
        </w:pPrChange>
      </w:pPr>
      <w:r w:rsidRPr="00EB198F">
        <w:rPr>
          <w:rFonts w:asciiTheme="minorHAnsi" w:hAnsiTheme="minorHAnsi"/>
        </w:rPr>
        <w:t>Design and implement the standards document(s). [3.02 / 2]</w:t>
      </w:r>
    </w:p>
    <w:p w14:paraId="66245A87" w14:textId="77777777" w:rsidR="00FF01D7" w:rsidRPr="00EB198F" w:rsidRDefault="00FF01D7">
      <w:pPr>
        <w:pStyle w:val="ListParagraph"/>
        <w:keepNext/>
        <w:keepLines/>
        <w:numPr>
          <w:ilvl w:val="0"/>
          <w:numId w:val="16"/>
        </w:numPr>
        <w:rPr>
          <w:rFonts w:asciiTheme="minorHAnsi" w:hAnsiTheme="minorHAnsi"/>
        </w:rPr>
        <w:pPrChange w:id="9" w:author="Author">
          <w:pPr>
            <w:pStyle w:val="ListParagraph"/>
            <w:numPr>
              <w:numId w:val="16"/>
            </w:numPr>
            <w:ind w:hanging="360"/>
          </w:pPr>
        </w:pPrChange>
      </w:pPr>
      <w:r w:rsidRPr="00EB198F">
        <w:rPr>
          <w:rFonts w:asciiTheme="minorHAnsi" w:hAnsiTheme="minorHAnsi"/>
        </w:rPr>
        <w:t>Revise the level-of-detail (LoD) concept. [3.12 / 11]</w:t>
      </w:r>
    </w:p>
    <w:p w14:paraId="1BB1DA37" w14:textId="77777777" w:rsidR="00FF01D7" w:rsidRPr="00EB198F" w:rsidRDefault="00FF01D7">
      <w:pPr>
        <w:pStyle w:val="ListParagraph"/>
        <w:keepNext/>
        <w:keepLines/>
        <w:numPr>
          <w:ilvl w:val="0"/>
          <w:numId w:val="16"/>
        </w:numPr>
        <w:rPr>
          <w:rFonts w:asciiTheme="minorHAnsi" w:hAnsiTheme="minorHAnsi"/>
        </w:rPr>
        <w:pPrChange w:id="10" w:author="Author">
          <w:pPr>
            <w:pStyle w:val="ListParagraph"/>
            <w:numPr>
              <w:numId w:val="16"/>
            </w:numPr>
            <w:ind w:hanging="360"/>
          </w:pPr>
        </w:pPrChange>
      </w:pPr>
      <w:r w:rsidRPr="00EB198F">
        <w:rPr>
          <w:rFonts w:asciiTheme="minorHAnsi" w:hAnsiTheme="minorHAnsi"/>
        </w:rPr>
        <w:t>Remove root-level inheritance from GML and separation of conceptual model and encodings. [3.13, 3.21 / 12]</w:t>
      </w:r>
    </w:p>
    <w:p w14:paraId="110D3C69" w14:textId="77777777" w:rsidR="00FF01D7" w:rsidRPr="00EB198F" w:rsidRDefault="00FF01D7">
      <w:pPr>
        <w:pStyle w:val="ListParagraph"/>
        <w:keepNext/>
        <w:keepLines/>
        <w:numPr>
          <w:ilvl w:val="0"/>
          <w:numId w:val="16"/>
        </w:numPr>
        <w:rPr>
          <w:rFonts w:asciiTheme="minorHAnsi" w:hAnsiTheme="minorHAnsi"/>
        </w:rPr>
        <w:pPrChange w:id="11" w:author="Author">
          <w:pPr>
            <w:pStyle w:val="ListParagraph"/>
            <w:numPr>
              <w:numId w:val="16"/>
            </w:numPr>
            <w:ind w:hanging="360"/>
          </w:pPr>
        </w:pPrChange>
      </w:pPr>
      <w:r w:rsidRPr="00EB198F">
        <w:rPr>
          <w:rFonts w:asciiTheme="minorHAnsi" w:hAnsiTheme="minorHAnsi"/>
        </w:rPr>
        <w:t xml:space="preserve">Develop a method to keep CityGML synchronized </w:t>
      </w:r>
      <w:commentRangeStart w:id="12"/>
      <w:commentRangeStart w:id="13"/>
      <w:r w:rsidRPr="00EB198F">
        <w:rPr>
          <w:rFonts w:asciiTheme="minorHAnsi" w:hAnsiTheme="minorHAnsi"/>
        </w:rPr>
        <w:t>with changing GML versions</w:t>
      </w:r>
      <w:commentRangeEnd w:id="12"/>
      <w:r w:rsidRPr="00EB198F">
        <w:rPr>
          <w:rStyle w:val="CommentReference"/>
          <w:rFonts w:asciiTheme="minorHAnsi" w:hAnsiTheme="minorHAnsi"/>
          <w:sz w:val="22"/>
          <w:szCs w:val="22"/>
        </w:rPr>
        <w:commentReference w:id="12"/>
      </w:r>
      <w:commentRangeEnd w:id="13"/>
      <w:r w:rsidRPr="00EB198F">
        <w:rPr>
          <w:rStyle w:val="CommentReference"/>
          <w:rFonts w:asciiTheme="minorHAnsi" w:hAnsiTheme="minorHAnsi"/>
          <w:sz w:val="22"/>
          <w:szCs w:val="22"/>
        </w:rPr>
        <w:commentReference w:id="13"/>
      </w:r>
      <w:r w:rsidRPr="00EB198F">
        <w:rPr>
          <w:rFonts w:asciiTheme="minorHAnsi" w:hAnsiTheme="minorHAnsi"/>
        </w:rPr>
        <w:t>. [3.17 / 14]</w:t>
      </w:r>
    </w:p>
    <w:p w14:paraId="43D3461C" w14:textId="77777777" w:rsidR="00FF01D7" w:rsidRPr="00EB198F" w:rsidRDefault="00FF01D7">
      <w:pPr>
        <w:pStyle w:val="ListParagraph"/>
        <w:keepNext/>
        <w:keepLines/>
        <w:numPr>
          <w:ilvl w:val="0"/>
          <w:numId w:val="16"/>
        </w:numPr>
        <w:rPr>
          <w:rFonts w:asciiTheme="minorHAnsi" w:hAnsiTheme="minorHAnsi"/>
        </w:rPr>
        <w:pPrChange w:id="14" w:author="Author">
          <w:pPr>
            <w:pStyle w:val="ListParagraph"/>
            <w:numPr>
              <w:numId w:val="16"/>
            </w:numPr>
            <w:ind w:hanging="360"/>
          </w:pPr>
        </w:pPrChange>
      </w:pPr>
      <w:r w:rsidRPr="00EB198F">
        <w:rPr>
          <w:rFonts w:asciiTheme="minorHAnsi" w:hAnsiTheme="minorHAnsi"/>
        </w:rPr>
        <w:t>Develop a representation for changing content of entire models or parts of a model: [3.06, 3.20 / 6]</w:t>
      </w:r>
    </w:p>
    <w:p w14:paraId="1B358255" w14:textId="77777777" w:rsidR="00FF01D7" w:rsidRPr="00EB198F" w:rsidRDefault="00FF01D7">
      <w:pPr>
        <w:pStyle w:val="ListParagraph"/>
        <w:keepNext/>
        <w:keepLines/>
        <w:numPr>
          <w:ilvl w:val="1"/>
          <w:numId w:val="16"/>
        </w:numPr>
        <w:rPr>
          <w:rFonts w:asciiTheme="minorHAnsi" w:hAnsiTheme="minorHAnsi"/>
        </w:rPr>
        <w:pPrChange w:id="15" w:author="Author">
          <w:pPr>
            <w:pStyle w:val="ListParagraph"/>
            <w:numPr>
              <w:ilvl w:val="1"/>
              <w:numId w:val="16"/>
            </w:numPr>
            <w:ind w:left="1440" w:hanging="360"/>
          </w:pPr>
        </w:pPrChange>
      </w:pPr>
      <w:r w:rsidRPr="00EB198F">
        <w:rPr>
          <w:rFonts w:asciiTheme="minorHAnsi" w:hAnsiTheme="minorHAnsi"/>
        </w:rPr>
        <w:t xml:space="preserve">Time-sequences of successive representations, </w:t>
      </w:r>
    </w:p>
    <w:p w14:paraId="6ED5A867" w14:textId="77777777" w:rsidR="00FF01D7" w:rsidRPr="00EB198F" w:rsidRDefault="00FF01D7">
      <w:pPr>
        <w:pStyle w:val="ListParagraph"/>
        <w:keepNext/>
        <w:keepLines/>
        <w:numPr>
          <w:ilvl w:val="1"/>
          <w:numId w:val="16"/>
        </w:numPr>
        <w:rPr>
          <w:rFonts w:asciiTheme="minorHAnsi" w:hAnsiTheme="minorHAnsi"/>
        </w:rPr>
        <w:pPrChange w:id="16" w:author="Author">
          <w:pPr>
            <w:pStyle w:val="ListParagraph"/>
            <w:numPr>
              <w:ilvl w:val="1"/>
              <w:numId w:val="16"/>
            </w:numPr>
            <w:ind w:left="1440" w:hanging="360"/>
          </w:pPr>
        </w:pPrChange>
      </w:pPr>
      <w:r w:rsidRPr="00EB198F">
        <w:rPr>
          <w:rFonts w:asciiTheme="minorHAnsi" w:hAnsiTheme="minorHAnsi"/>
        </w:rPr>
        <w:t>Simultaneously existing alternate versions,</w:t>
      </w:r>
    </w:p>
    <w:p w14:paraId="15AA7A19" w14:textId="77777777" w:rsidR="00FF01D7" w:rsidRPr="00EB198F" w:rsidRDefault="00FF01D7">
      <w:pPr>
        <w:pStyle w:val="ListParagraph"/>
        <w:keepNext/>
        <w:keepLines/>
        <w:numPr>
          <w:ilvl w:val="1"/>
          <w:numId w:val="16"/>
        </w:numPr>
        <w:rPr>
          <w:rFonts w:asciiTheme="minorHAnsi" w:hAnsiTheme="minorHAnsi"/>
        </w:rPr>
        <w:pPrChange w:id="17" w:author="Author">
          <w:pPr>
            <w:pStyle w:val="ListParagraph"/>
            <w:numPr>
              <w:ilvl w:val="1"/>
              <w:numId w:val="16"/>
            </w:numPr>
            <w:ind w:left="1440" w:hanging="360"/>
          </w:pPr>
        </w:pPrChange>
      </w:pPr>
      <w:r w:rsidRPr="00EB198F">
        <w:rPr>
          <w:rFonts w:asciiTheme="minorHAnsi" w:hAnsiTheme="minorHAnsi"/>
        </w:rPr>
        <w:t>Mobile objects.</w:t>
      </w:r>
    </w:p>
    <w:p w14:paraId="481ABC2A" w14:textId="77777777" w:rsidR="00FF01D7" w:rsidRPr="00EB198F" w:rsidRDefault="00FF01D7">
      <w:pPr>
        <w:pStyle w:val="ListParagraph"/>
        <w:keepNext/>
        <w:keepLines/>
        <w:numPr>
          <w:ilvl w:val="0"/>
          <w:numId w:val="16"/>
        </w:numPr>
        <w:rPr>
          <w:rFonts w:asciiTheme="minorHAnsi" w:hAnsiTheme="minorHAnsi"/>
        </w:rPr>
        <w:pPrChange w:id="18" w:author="Author">
          <w:pPr>
            <w:pStyle w:val="ListParagraph"/>
            <w:numPr>
              <w:numId w:val="16"/>
            </w:numPr>
            <w:ind w:hanging="360"/>
          </w:pPr>
        </w:pPrChange>
      </w:pPr>
      <w:r w:rsidRPr="00EB198F">
        <w:rPr>
          <w:rFonts w:asciiTheme="minorHAnsi" w:hAnsiTheme="minorHAnsi"/>
        </w:rPr>
        <w:t>Develop a materials module and/or revise the textured surfaces module. [3.03, 3.19 / 3]</w:t>
      </w:r>
    </w:p>
    <w:p w14:paraId="44B1821B" w14:textId="77777777" w:rsidR="00FF01D7" w:rsidRPr="00EB198F" w:rsidRDefault="00FF01D7">
      <w:pPr>
        <w:pStyle w:val="ListParagraph"/>
        <w:keepNext/>
        <w:keepLines/>
        <w:numPr>
          <w:ilvl w:val="0"/>
          <w:numId w:val="16"/>
        </w:numPr>
        <w:rPr>
          <w:rFonts w:asciiTheme="minorHAnsi" w:hAnsiTheme="minorHAnsi"/>
        </w:rPr>
        <w:pPrChange w:id="19" w:author="Author">
          <w:pPr>
            <w:pStyle w:val="ListParagraph"/>
            <w:numPr>
              <w:numId w:val="16"/>
            </w:numPr>
            <w:ind w:hanging="360"/>
          </w:pPr>
        </w:pPrChange>
      </w:pPr>
      <w:r w:rsidRPr="00EB198F">
        <w:rPr>
          <w:rFonts w:asciiTheme="minorHAnsi" w:hAnsiTheme="minorHAnsi"/>
        </w:rPr>
        <w:t>Develop a representation for land administration. [3.04 / 4]</w:t>
      </w:r>
    </w:p>
    <w:p w14:paraId="68D92065" w14:textId="77777777" w:rsidR="00FF01D7" w:rsidRPr="00EB198F" w:rsidRDefault="00FF01D7">
      <w:pPr>
        <w:pStyle w:val="ListParagraph"/>
        <w:keepNext/>
        <w:keepLines/>
        <w:numPr>
          <w:ilvl w:val="0"/>
          <w:numId w:val="16"/>
        </w:numPr>
        <w:rPr>
          <w:rFonts w:asciiTheme="minorHAnsi" w:hAnsiTheme="minorHAnsi"/>
        </w:rPr>
        <w:pPrChange w:id="20" w:author="Author">
          <w:pPr>
            <w:pStyle w:val="ListParagraph"/>
            <w:numPr>
              <w:numId w:val="16"/>
            </w:numPr>
            <w:ind w:hanging="360"/>
          </w:pPr>
        </w:pPrChange>
      </w:pPr>
      <w:r w:rsidRPr="00EB198F">
        <w:rPr>
          <w:rFonts w:asciiTheme="minorHAnsi" w:hAnsiTheme="minorHAnsi"/>
        </w:rPr>
        <w:t>Develop a representation for non-building building-like structures. [3.05 / 5]</w:t>
      </w:r>
    </w:p>
    <w:p w14:paraId="6CBCB3AE" w14:textId="77777777" w:rsidR="00FF01D7" w:rsidRPr="00EB198F" w:rsidRDefault="00FF01D7">
      <w:pPr>
        <w:pStyle w:val="ListParagraph"/>
        <w:keepNext/>
        <w:keepLines/>
        <w:numPr>
          <w:ilvl w:val="0"/>
          <w:numId w:val="16"/>
        </w:numPr>
        <w:rPr>
          <w:rFonts w:asciiTheme="minorHAnsi" w:hAnsiTheme="minorHAnsi"/>
        </w:rPr>
        <w:pPrChange w:id="21" w:author="Author">
          <w:pPr>
            <w:pStyle w:val="ListParagraph"/>
            <w:numPr>
              <w:numId w:val="16"/>
            </w:numPr>
            <w:ind w:hanging="360"/>
          </w:pPr>
        </w:pPrChange>
      </w:pPr>
      <w:r w:rsidRPr="00EB198F">
        <w:rPr>
          <w:rFonts w:asciiTheme="minorHAnsi" w:hAnsiTheme="minorHAnsi"/>
        </w:rPr>
        <w:t>Develop a representation for utility networks. [3.07 / 7]</w:t>
      </w:r>
    </w:p>
    <w:p w14:paraId="1E46171E" w14:textId="77777777" w:rsidR="00FF01D7" w:rsidRPr="00EB198F" w:rsidRDefault="00FF01D7">
      <w:pPr>
        <w:pStyle w:val="ListParagraph"/>
        <w:keepNext/>
        <w:keepLines/>
        <w:numPr>
          <w:ilvl w:val="0"/>
          <w:numId w:val="16"/>
        </w:numPr>
        <w:rPr>
          <w:rFonts w:asciiTheme="minorHAnsi" w:hAnsiTheme="minorHAnsi"/>
        </w:rPr>
        <w:pPrChange w:id="22" w:author="Author">
          <w:pPr>
            <w:pStyle w:val="ListParagraph"/>
            <w:numPr>
              <w:numId w:val="16"/>
            </w:numPr>
            <w:ind w:hanging="360"/>
          </w:pPr>
        </w:pPrChange>
      </w:pPr>
      <w:r w:rsidRPr="00EB198F">
        <w:rPr>
          <w:rFonts w:asciiTheme="minorHAnsi" w:hAnsiTheme="minorHAnsi"/>
        </w:rPr>
        <w:t>Develop a representation for volumetric construction and work toward harmonization with the Industry Foundation Classes (IFC). [3.08 / 8]</w:t>
      </w:r>
    </w:p>
    <w:p w14:paraId="01F1ABF3" w14:textId="77777777" w:rsidR="00FF01D7" w:rsidRPr="00EB198F" w:rsidRDefault="00FF01D7">
      <w:pPr>
        <w:pStyle w:val="ListParagraph"/>
        <w:keepNext/>
        <w:keepLines/>
        <w:numPr>
          <w:ilvl w:val="0"/>
          <w:numId w:val="16"/>
        </w:numPr>
        <w:rPr>
          <w:rFonts w:asciiTheme="minorHAnsi" w:hAnsiTheme="minorHAnsi"/>
        </w:rPr>
        <w:pPrChange w:id="23" w:author="Author">
          <w:pPr>
            <w:pStyle w:val="ListParagraph"/>
            <w:numPr>
              <w:numId w:val="16"/>
            </w:numPr>
            <w:ind w:hanging="360"/>
          </w:pPr>
        </w:pPrChange>
      </w:pPr>
      <w:r w:rsidRPr="00EB198F">
        <w:rPr>
          <w:rFonts w:asciiTheme="minorHAnsi" w:hAnsiTheme="minorHAnsi"/>
        </w:rPr>
        <w:t>Develop representation for metadata, complex attributes, and harmonize with INSPIRE. [3.09, 3.16 / 9]</w:t>
      </w:r>
    </w:p>
    <w:p w14:paraId="2F5E38C9" w14:textId="77777777" w:rsidR="00FF01D7" w:rsidRPr="00EB198F" w:rsidRDefault="00FF01D7">
      <w:pPr>
        <w:pStyle w:val="ListParagraph"/>
        <w:keepNext/>
        <w:keepLines/>
        <w:numPr>
          <w:ilvl w:val="0"/>
          <w:numId w:val="16"/>
        </w:numPr>
        <w:rPr>
          <w:rFonts w:asciiTheme="minorHAnsi" w:hAnsiTheme="minorHAnsi"/>
        </w:rPr>
        <w:pPrChange w:id="24" w:author="Author">
          <w:pPr>
            <w:pStyle w:val="ListParagraph"/>
            <w:numPr>
              <w:numId w:val="16"/>
            </w:numPr>
            <w:ind w:hanging="360"/>
          </w:pPr>
        </w:pPrChange>
      </w:pPr>
      <w:r w:rsidRPr="00EB198F">
        <w:rPr>
          <w:rFonts w:asciiTheme="minorHAnsi" w:hAnsiTheme="minorHAnsi"/>
        </w:rPr>
        <w:t xml:space="preserve">Develop a representation for </w:t>
      </w:r>
      <w:commentRangeStart w:id="25"/>
      <w:commentRangeStart w:id="26"/>
      <w:r w:rsidRPr="00EB198F">
        <w:rPr>
          <w:rFonts w:asciiTheme="minorHAnsi" w:hAnsiTheme="minorHAnsi"/>
        </w:rPr>
        <w:t>storeys</w:t>
      </w:r>
      <w:commentRangeEnd w:id="25"/>
      <w:r w:rsidRPr="00EB198F">
        <w:rPr>
          <w:rStyle w:val="CommentReference"/>
          <w:rFonts w:asciiTheme="minorHAnsi" w:hAnsiTheme="minorHAnsi"/>
          <w:sz w:val="22"/>
          <w:szCs w:val="22"/>
        </w:rPr>
        <w:commentReference w:id="25"/>
      </w:r>
      <w:commentRangeEnd w:id="26"/>
      <w:r w:rsidRPr="00EB198F">
        <w:rPr>
          <w:rFonts w:asciiTheme="minorHAnsi" w:hAnsiTheme="minorHAnsi"/>
        </w:rPr>
        <w:t xml:space="preserve"> (</w:t>
      </w:r>
      <w:r w:rsidRPr="00EB198F">
        <w:rPr>
          <w:rFonts w:asciiTheme="minorHAnsi" w:hAnsiTheme="minorHAnsi"/>
          <w:i/>
        </w:rPr>
        <w:t>Am.</w:t>
      </w:r>
      <w:r w:rsidRPr="00EB198F">
        <w:rPr>
          <w:rFonts w:asciiTheme="minorHAnsi" w:hAnsiTheme="minorHAnsi"/>
        </w:rPr>
        <w:t xml:space="preserve"> “stories”)</w:t>
      </w:r>
      <w:r w:rsidRPr="00EB198F">
        <w:rPr>
          <w:rStyle w:val="CommentReference"/>
          <w:rFonts w:asciiTheme="minorHAnsi" w:hAnsiTheme="minorHAnsi"/>
          <w:sz w:val="22"/>
          <w:szCs w:val="22"/>
        </w:rPr>
        <w:commentReference w:id="26"/>
      </w:r>
      <w:r w:rsidRPr="00EB198F">
        <w:rPr>
          <w:rFonts w:asciiTheme="minorHAnsi" w:hAnsiTheme="minorHAnsi"/>
        </w:rPr>
        <w:t xml:space="preserve"> and other new semantic constructs. [3.10 / 10]</w:t>
      </w:r>
    </w:p>
    <w:p w14:paraId="4CB530A4" w14:textId="77777777" w:rsidR="00FF01D7" w:rsidRPr="00EB198F" w:rsidRDefault="00FF01D7">
      <w:pPr>
        <w:pStyle w:val="ListParagraph"/>
        <w:keepNext/>
        <w:keepLines/>
        <w:numPr>
          <w:ilvl w:val="0"/>
          <w:numId w:val="16"/>
        </w:numPr>
        <w:rPr>
          <w:rFonts w:asciiTheme="minorHAnsi" w:hAnsiTheme="minorHAnsi"/>
        </w:rPr>
        <w:pPrChange w:id="27" w:author="Author">
          <w:pPr>
            <w:pStyle w:val="ListParagraph"/>
            <w:numPr>
              <w:numId w:val="16"/>
            </w:numPr>
            <w:ind w:hanging="360"/>
          </w:pPr>
        </w:pPrChange>
      </w:pPr>
      <w:r w:rsidRPr="00EB198F">
        <w:rPr>
          <w:rFonts w:asciiTheme="minorHAnsi" w:hAnsiTheme="minorHAnsi"/>
        </w:rPr>
        <w:t>Develop or a mechanism for parameterized implicit geometries. [3.17 / 14]</w:t>
      </w:r>
    </w:p>
    <w:p w14:paraId="563410EB" w14:textId="77777777" w:rsidR="00FF01D7" w:rsidRPr="00EB198F" w:rsidDel="00FF01D7" w:rsidRDefault="00FF01D7" w:rsidP="00FF01D7">
      <w:pPr>
        <w:rPr>
          <w:del w:id="28" w:author="Author"/>
          <w:rFonts w:asciiTheme="minorHAnsi" w:hAnsiTheme="minorHAnsi"/>
          <w:sz w:val="22"/>
          <w:szCs w:val="22"/>
        </w:rPr>
      </w:pPr>
    </w:p>
    <w:p w14:paraId="2679F525" w14:textId="77777777" w:rsidR="00FF01D7" w:rsidRPr="00EB198F" w:rsidRDefault="00FF01D7" w:rsidP="00FF01D7">
      <w:pPr>
        <w:rPr>
          <w:rFonts w:asciiTheme="minorHAnsi" w:hAnsiTheme="minorHAnsi"/>
          <w:sz w:val="22"/>
          <w:szCs w:val="22"/>
        </w:rPr>
      </w:pPr>
      <w:r w:rsidRPr="00EB198F">
        <w:rPr>
          <w:rFonts w:asciiTheme="minorHAnsi" w:hAnsiTheme="minorHAnsi"/>
          <w:sz w:val="22"/>
          <w:szCs w:val="22"/>
        </w:rPr>
        <w:t xml:space="preserve">WP teams will work as much as possible in parallel between now and March 2015. During this time, the WPs will periodically report back to the whole SWG on issues and progress. In March 2015 the WPs will begin to work together to discover and resolve conflicts. When that negotiation phase is complete, the WP teams will formally submit their proposed solutions to the SWG. </w:t>
      </w:r>
    </w:p>
    <w:p w14:paraId="57EEBA66" w14:textId="77777777" w:rsidR="008A4711" w:rsidRDefault="008A4711" w:rsidP="00FF01D7">
      <w:pPr>
        <w:rPr>
          <w:rFonts w:asciiTheme="minorHAnsi" w:hAnsiTheme="minorHAnsi"/>
          <w:sz w:val="22"/>
          <w:szCs w:val="22"/>
        </w:rPr>
      </w:pPr>
    </w:p>
    <w:p w14:paraId="313F4531" w14:textId="7C71C2D4" w:rsidR="00FF01D7" w:rsidRPr="00EB198F" w:rsidRDefault="00FF01D7" w:rsidP="00FF01D7">
      <w:pPr>
        <w:rPr>
          <w:rFonts w:asciiTheme="minorHAnsi" w:hAnsiTheme="minorHAnsi"/>
          <w:sz w:val="22"/>
          <w:szCs w:val="22"/>
        </w:rPr>
      </w:pPr>
      <w:r w:rsidRPr="00EB198F">
        <w:rPr>
          <w:rFonts w:asciiTheme="minorHAnsi" w:hAnsiTheme="minorHAnsi"/>
          <w:sz w:val="22"/>
          <w:szCs w:val="22"/>
        </w:rPr>
        <w:t xml:space="preserve">Two WPs (UML Editor and Standard Editor) have an </w:t>
      </w:r>
      <w:r w:rsidR="008A4711">
        <w:rPr>
          <w:rFonts w:asciiTheme="minorHAnsi" w:hAnsiTheme="minorHAnsi"/>
          <w:sz w:val="22"/>
          <w:szCs w:val="22"/>
        </w:rPr>
        <w:t xml:space="preserve">ongoing </w:t>
      </w:r>
      <w:r w:rsidRPr="00EB198F">
        <w:rPr>
          <w:rFonts w:asciiTheme="minorHAnsi" w:hAnsiTheme="minorHAnsi"/>
          <w:sz w:val="22"/>
          <w:szCs w:val="22"/>
        </w:rPr>
        <w:t>editing and integration role. </w:t>
      </w:r>
    </w:p>
    <w:p w14:paraId="634E2797" w14:textId="77777777" w:rsidR="00FF01D7" w:rsidRDefault="00FF01D7" w:rsidP="00EB198F">
      <w:pPr>
        <w:pStyle w:val="Heading1"/>
        <w:keepLines/>
      </w:pPr>
      <w:r>
        <w:lastRenderedPageBreak/>
        <w:t>Details of the Development Process</w:t>
      </w:r>
    </w:p>
    <w:p w14:paraId="6110B1A0" w14:textId="77777777" w:rsidR="00EB198F" w:rsidRDefault="00EB198F" w:rsidP="00EB198F">
      <w:pPr>
        <w:keepNext/>
        <w:keepLines/>
        <w:ind w:left="360"/>
        <w:rPr>
          <w:rFonts w:asciiTheme="minorHAnsi" w:hAnsiTheme="minorHAnsi"/>
          <w:sz w:val="22"/>
          <w:szCs w:val="22"/>
        </w:rPr>
      </w:pPr>
    </w:p>
    <w:p w14:paraId="4851ADF0" w14:textId="1629BB91" w:rsidR="00FF01D7" w:rsidRPr="00EB198F" w:rsidRDefault="00FF01D7" w:rsidP="00EB198F">
      <w:pPr>
        <w:keepNext/>
        <w:keepLines/>
        <w:ind w:left="360"/>
        <w:rPr>
          <w:rFonts w:asciiTheme="minorHAnsi" w:hAnsiTheme="minorHAnsi"/>
          <w:sz w:val="22"/>
          <w:szCs w:val="22"/>
        </w:rPr>
      </w:pPr>
      <w:r w:rsidRPr="00EB198F">
        <w:rPr>
          <w:rFonts w:asciiTheme="minorHAnsi" w:hAnsiTheme="minorHAnsi"/>
          <w:sz w:val="22"/>
          <w:szCs w:val="22"/>
        </w:rPr>
        <w:t xml:space="preserve">The following </w:t>
      </w:r>
      <w:r w:rsidR="00EB198F">
        <w:rPr>
          <w:rFonts w:asciiTheme="minorHAnsi" w:hAnsiTheme="minorHAnsi"/>
          <w:sz w:val="22"/>
          <w:szCs w:val="22"/>
        </w:rPr>
        <w:t>diagram summarizes</w:t>
      </w:r>
      <w:r w:rsidRPr="00EB198F">
        <w:rPr>
          <w:rFonts w:asciiTheme="minorHAnsi" w:hAnsiTheme="minorHAnsi"/>
          <w:sz w:val="22"/>
          <w:szCs w:val="22"/>
        </w:rPr>
        <w:t xml:space="preserve"> the CityGML</w:t>
      </w:r>
      <w:r w:rsidR="00EB198F">
        <w:rPr>
          <w:rFonts w:asciiTheme="minorHAnsi" w:hAnsiTheme="minorHAnsi"/>
          <w:sz w:val="22"/>
          <w:szCs w:val="22"/>
        </w:rPr>
        <w:t xml:space="preserve"> 3.0 development process. Work proceeds from submission of change requests corresponding to work package topics, disposition of existing change requests, development of proposals for meeting the goals of the individual work packages, discovery and negotiation of conflicts, to final acceptance by the SWG as a proposed standard:</w:t>
      </w:r>
    </w:p>
    <w:p w14:paraId="008AA11D" w14:textId="77777777" w:rsidR="00FF01D7" w:rsidRPr="00EB198F" w:rsidRDefault="00FF01D7" w:rsidP="00EB198F">
      <w:pPr>
        <w:keepNext/>
        <w:keepLines/>
        <w:ind w:left="360"/>
        <w:rPr>
          <w:rFonts w:asciiTheme="minorHAnsi" w:hAnsiTheme="minorHAnsi"/>
          <w:sz w:val="22"/>
          <w:szCs w:val="22"/>
        </w:rPr>
      </w:pPr>
    </w:p>
    <w:p w14:paraId="61538F9A" w14:textId="77777777" w:rsidR="00FF01D7" w:rsidRDefault="00FF01D7" w:rsidP="00EB198F">
      <w:pPr>
        <w:keepNext/>
        <w:keepLines/>
        <w:jc w:val="center"/>
        <w:rPr>
          <w:color w:val="1F497D"/>
        </w:rPr>
      </w:pPr>
      <w:r w:rsidRPr="00FF01D7">
        <w:rPr>
          <w:noProof/>
          <w:color w:val="1F497D"/>
        </w:rPr>
        <w:drawing>
          <wp:inline distT="0" distB="0" distL="0" distR="0" wp14:anchorId="7F0417C8" wp14:editId="5B115548">
            <wp:extent cx="5486400" cy="48387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838700"/>
                    </a:xfrm>
                    <a:prstGeom prst="rect">
                      <a:avLst/>
                    </a:prstGeom>
                    <a:noFill/>
                    <a:ln>
                      <a:noFill/>
                    </a:ln>
                  </pic:spPr>
                </pic:pic>
              </a:graphicData>
            </a:graphic>
          </wp:inline>
        </w:drawing>
      </w:r>
    </w:p>
    <w:p w14:paraId="558B7340" w14:textId="77777777" w:rsidR="00974CB8" w:rsidRDefault="00974CB8" w:rsidP="00EB198F">
      <w:pPr>
        <w:keepNext/>
        <w:keepLines/>
        <w:jc w:val="center"/>
        <w:rPr>
          <w:color w:val="1F497D"/>
        </w:rPr>
      </w:pPr>
    </w:p>
    <w:p w14:paraId="61D13983" w14:textId="32983992" w:rsidR="00974CB8" w:rsidRPr="00974CB8" w:rsidRDefault="00974CB8" w:rsidP="00974CB8">
      <w:pPr>
        <w:keepNext/>
        <w:keepLines/>
        <w:rPr>
          <w:rFonts w:asciiTheme="minorHAnsi" w:hAnsiTheme="minorHAnsi"/>
          <w:sz w:val="22"/>
          <w:szCs w:val="22"/>
        </w:rPr>
      </w:pPr>
      <w:r w:rsidRPr="00974CB8">
        <w:rPr>
          <w:rFonts w:asciiTheme="minorHAnsi" w:hAnsiTheme="minorHAnsi"/>
          <w:sz w:val="22"/>
          <w:szCs w:val="22"/>
        </w:rPr>
        <w:t>The following sections detail the process.</w:t>
      </w:r>
    </w:p>
    <w:p w14:paraId="5DB8FE61" w14:textId="77777777" w:rsidR="00FF01D7" w:rsidRDefault="00FF01D7" w:rsidP="008A4711">
      <w:pPr>
        <w:pStyle w:val="Heading2"/>
        <w:keepLines/>
      </w:pPr>
      <w:r w:rsidRPr="005828CE">
        <w:t>Scope and Participation:</w:t>
      </w:r>
      <w:r w:rsidRPr="005200FA">
        <w:t xml:space="preserve"> </w:t>
      </w:r>
    </w:p>
    <w:p w14:paraId="1D03C913" w14:textId="77777777" w:rsidR="00FF01D7" w:rsidRPr="007D3C9C" w:rsidDel="00FF01D7" w:rsidRDefault="00FF01D7" w:rsidP="008A4711">
      <w:pPr>
        <w:keepNext/>
        <w:keepLines/>
        <w:rPr>
          <w:del w:id="29" w:author="Author"/>
        </w:rPr>
      </w:pPr>
    </w:p>
    <w:p w14:paraId="35459EB7" w14:textId="77777777" w:rsidR="00FF01D7" w:rsidRPr="00EB198F" w:rsidRDefault="00FF01D7" w:rsidP="008A4711">
      <w:pPr>
        <w:keepNext/>
        <w:keepLines/>
        <w:ind w:left="360"/>
        <w:rPr>
          <w:rFonts w:asciiTheme="minorHAnsi" w:hAnsiTheme="minorHAnsi"/>
          <w:sz w:val="22"/>
          <w:szCs w:val="22"/>
        </w:rPr>
      </w:pPr>
      <w:r w:rsidRPr="00EB198F">
        <w:rPr>
          <w:rFonts w:asciiTheme="minorHAnsi" w:hAnsiTheme="minorHAnsi"/>
          <w:sz w:val="22"/>
          <w:szCs w:val="22"/>
        </w:rPr>
        <w:t>The SWG has adopted a set of work packages (WPs), which define the scope of development for CityGML 3.0. Development of the theme of a work package is governed as follows:</w:t>
      </w:r>
    </w:p>
    <w:p w14:paraId="0F1CEF93" w14:textId="77777777" w:rsidR="00FF01D7" w:rsidRPr="008A4711" w:rsidRDefault="00FF01D7" w:rsidP="008A4711">
      <w:pPr>
        <w:pStyle w:val="ListParagraph"/>
        <w:keepNext/>
        <w:keepLines/>
        <w:numPr>
          <w:ilvl w:val="0"/>
          <w:numId w:val="15"/>
        </w:numPr>
      </w:pPr>
      <w:r w:rsidRPr="008A4711">
        <w:t>Development of a work package depends on the existence of participants willing to do the work.</w:t>
      </w:r>
    </w:p>
    <w:p w14:paraId="641F9E96" w14:textId="77777777" w:rsidR="00FF01D7" w:rsidRPr="008A4711" w:rsidRDefault="00FF01D7" w:rsidP="008A4711">
      <w:pPr>
        <w:pStyle w:val="ListParagraph"/>
        <w:keepNext/>
        <w:keepLines/>
        <w:numPr>
          <w:ilvl w:val="0"/>
          <w:numId w:val="15"/>
        </w:numPr>
      </w:pPr>
      <w:r w:rsidRPr="008A4711">
        <w:lastRenderedPageBreak/>
        <w:t>A WP will not be developed unless someone submits an OGC</w:t>
      </w:r>
      <w:commentRangeStart w:id="30"/>
      <w:r w:rsidRPr="008A4711">
        <w:t xml:space="preserve"> change request (CR) asking for the topic of a specific WP to be developed. Such WPs (designated as WP-CRs) are the mechanism for </w:t>
      </w:r>
      <w:commentRangeEnd w:id="30"/>
      <w:r w:rsidRPr="008A4711">
        <w:t xml:space="preserve">placing a topic within the scope of CityGML 3.0. </w:t>
      </w:r>
      <w:r w:rsidRPr="008A4711">
        <w:rPr>
          <w:rStyle w:val="CommentReference"/>
          <w:sz w:val="22"/>
          <w:szCs w:val="22"/>
        </w:rPr>
        <w:commentReference w:id="30"/>
      </w:r>
    </w:p>
    <w:p w14:paraId="2C13C592" w14:textId="77777777" w:rsidR="00FF01D7" w:rsidRPr="008A4711" w:rsidRDefault="00FF01D7" w:rsidP="008A4711">
      <w:pPr>
        <w:pStyle w:val="ListParagraph"/>
        <w:keepNext/>
        <w:keepLines/>
        <w:numPr>
          <w:ilvl w:val="0"/>
          <w:numId w:val="15"/>
        </w:numPr>
      </w:pPr>
      <w:r w:rsidRPr="008A4711">
        <w:t>Anyone may participate in the development of any WP and the ultimate presentation of proposals for resolution of WP-CRs to the CityGML SWG.</w:t>
      </w:r>
    </w:p>
    <w:p w14:paraId="0D8F4D28" w14:textId="77777777" w:rsidR="00FF01D7" w:rsidRPr="005200FA" w:rsidRDefault="00FF01D7" w:rsidP="00FF01D7">
      <w:pPr>
        <w:pStyle w:val="ListParagraph"/>
        <w:keepNext/>
        <w:keepLines/>
        <w:rPr>
          <w:color w:val="1F497D"/>
        </w:rPr>
      </w:pPr>
    </w:p>
    <w:p w14:paraId="4D8FA636" w14:textId="77777777" w:rsidR="00FF01D7" w:rsidRDefault="00FF01D7" w:rsidP="00FF01D7">
      <w:pPr>
        <w:pStyle w:val="Heading2"/>
      </w:pPr>
      <w:r w:rsidRPr="00AE50C9">
        <w:t>Adoption of Change Requests Corresponding to Work Packages</w:t>
      </w:r>
      <w:r w:rsidRPr="005200FA">
        <w:t xml:space="preserve">: </w:t>
      </w:r>
    </w:p>
    <w:p w14:paraId="1AE845AE" w14:textId="77777777" w:rsidR="00FF01D7" w:rsidRPr="00AD2BCE" w:rsidRDefault="00FF01D7" w:rsidP="00FF01D7">
      <w:pPr>
        <w:keepNext/>
        <w:keepLines/>
      </w:pPr>
    </w:p>
    <w:p w14:paraId="5BC5D271" w14:textId="77777777" w:rsidR="00FF01D7" w:rsidRPr="008A4711" w:rsidRDefault="00FF01D7" w:rsidP="00EB198F">
      <w:pPr>
        <w:keepLines/>
        <w:ind w:left="360"/>
        <w:rPr>
          <w:rFonts w:asciiTheme="minorHAnsi" w:hAnsiTheme="minorHAnsi"/>
          <w:sz w:val="22"/>
          <w:szCs w:val="22"/>
        </w:rPr>
      </w:pPr>
      <w:r w:rsidRPr="008A4711">
        <w:rPr>
          <w:rFonts w:asciiTheme="minorHAnsi" w:hAnsiTheme="minorHAnsi"/>
          <w:sz w:val="22"/>
          <w:szCs w:val="22"/>
        </w:rPr>
        <w:t>The following rules apply to WP-CRs:</w:t>
      </w:r>
    </w:p>
    <w:p w14:paraId="4F2715A9" w14:textId="77777777" w:rsidR="00FF01D7" w:rsidRPr="008A4711" w:rsidRDefault="00FF01D7" w:rsidP="00EB198F">
      <w:pPr>
        <w:keepLines/>
        <w:ind w:left="360"/>
        <w:rPr>
          <w:rFonts w:asciiTheme="minorHAnsi" w:hAnsiTheme="minorHAnsi"/>
          <w:sz w:val="22"/>
          <w:szCs w:val="22"/>
        </w:rPr>
      </w:pPr>
    </w:p>
    <w:p w14:paraId="2976E1B7" w14:textId="77777777" w:rsidR="00FF01D7" w:rsidRPr="008A4711" w:rsidRDefault="00FF01D7" w:rsidP="00FF01D7">
      <w:pPr>
        <w:pStyle w:val="ListParagraph"/>
        <w:keepNext/>
        <w:keepLines/>
        <w:numPr>
          <w:ilvl w:val="0"/>
          <w:numId w:val="20"/>
        </w:numPr>
        <w:rPr>
          <w:rFonts w:asciiTheme="minorHAnsi" w:hAnsiTheme="minorHAnsi"/>
        </w:rPr>
      </w:pPr>
      <w:r w:rsidRPr="008A4711">
        <w:rPr>
          <w:rFonts w:asciiTheme="minorHAnsi" w:hAnsiTheme="minorHAnsi"/>
        </w:rPr>
        <w:t>A WP-CR corresponds to an existing work package.</w:t>
      </w:r>
    </w:p>
    <w:p w14:paraId="50BE03D8" w14:textId="77777777" w:rsidR="00FF01D7" w:rsidRPr="008A4711" w:rsidRDefault="00FF01D7" w:rsidP="00FF01D7">
      <w:pPr>
        <w:pStyle w:val="ListParagraph"/>
        <w:keepNext/>
        <w:keepLines/>
        <w:numPr>
          <w:ilvl w:val="0"/>
          <w:numId w:val="20"/>
        </w:numPr>
        <w:rPr>
          <w:rFonts w:asciiTheme="minorHAnsi" w:hAnsiTheme="minorHAnsi"/>
        </w:rPr>
      </w:pPr>
      <w:commentRangeStart w:id="31"/>
      <w:r w:rsidRPr="008A4711">
        <w:rPr>
          <w:rFonts w:asciiTheme="minorHAnsi" w:hAnsiTheme="minorHAnsi"/>
        </w:rPr>
        <w:t>There can be at most one WP-CR per work package.</w:t>
      </w:r>
      <w:commentRangeEnd w:id="31"/>
      <w:r w:rsidRPr="008A4711">
        <w:rPr>
          <w:rStyle w:val="CommentReference"/>
          <w:rFonts w:asciiTheme="minorHAnsi" w:hAnsiTheme="minorHAnsi"/>
          <w:sz w:val="22"/>
          <w:szCs w:val="22"/>
        </w:rPr>
        <w:commentReference w:id="31"/>
      </w:r>
    </w:p>
    <w:p w14:paraId="24A6518F" w14:textId="77777777" w:rsidR="00FF01D7" w:rsidRPr="008A4711" w:rsidRDefault="00FF01D7" w:rsidP="00FF01D7">
      <w:pPr>
        <w:pStyle w:val="ListParagraph"/>
        <w:keepNext/>
        <w:keepLines/>
        <w:numPr>
          <w:ilvl w:val="0"/>
          <w:numId w:val="20"/>
        </w:numPr>
        <w:rPr>
          <w:rFonts w:asciiTheme="minorHAnsi" w:hAnsiTheme="minorHAnsi"/>
        </w:rPr>
      </w:pPr>
      <w:r w:rsidRPr="008A4711">
        <w:rPr>
          <w:rFonts w:asciiTheme="minorHAnsi" w:hAnsiTheme="minorHAnsi"/>
        </w:rPr>
        <w:t xml:space="preserve">A WP-CR must be accompanied by a document specifying </w:t>
      </w:r>
      <w:r w:rsidRPr="008A4711">
        <w:rPr>
          <w:rFonts w:asciiTheme="minorHAnsi" w:eastAsia="Times New Roman" w:hAnsiTheme="minorHAnsi"/>
        </w:rPr>
        <w:t>exactly what issues are addressed and the general approach(es) to resolving them. There may be more than one expected path to a resolution and more than one proposed resolution may be expect as the work product of the WP team.</w:t>
      </w:r>
    </w:p>
    <w:p w14:paraId="1B93977E" w14:textId="77777777" w:rsidR="00FF01D7" w:rsidRPr="008A4711" w:rsidRDefault="00FF01D7" w:rsidP="00FF01D7">
      <w:pPr>
        <w:pStyle w:val="ListParagraph"/>
        <w:keepNext/>
        <w:keepLines/>
        <w:numPr>
          <w:ilvl w:val="0"/>
          <w:numId w:val="20"/>
        </w:numPr>
        <w:rPr>
          <w:rFonts w:asciiTheme="minorHAnsi" w:hAnsiTheme="minorHAnsi"/>
        </w:rPr>
      </w:pPr>
      <w:r w:rsidRPr="008A4711">
        <w:rPr>
          <w:rFonts w:asciiTheme="minorHAnsi" w:hAnsiTheme="minorHAnsi"/>
        </w:rPr>
        <w:t>Those later working on the work package will provide a point of contact with the SWG. The method of organization of the WP team is up to the individual WP teams except in those areas governed by OGC policies and procedures, SWG decisions, or the Memorandum of Agreement between SIG 3D and OGC.</w:t>
      </w:r>
    </w:p>
    <w:p w14:paraId="08278DA0" w14:textId="77777777" w:rsidR="00FF01D7" w:rsidRPr="008A4711" w:rsidRDefault="00FF01D7" w:rsidP="00FF01D7">
      <w:pPr>
        <w:pStyle w:val="ListParagraph"/>
        <w:keepNext/>
        <w:keepLines/>
        <w:numPr>
          <w:ilvl w:val="0"/>
          <w:numId w:val="20"/>
        </w:numPr>
        <w:rPr>
          <w:rFonts w:asciiTheme="minorHAnsi" w:hAnsiTheme="minorHAnsi"/>
        </w:rPr>
      </w:pPr>
      <w:r w:rsidRPr="008A4711">
        <w:rPr>
          <w:rFonts w:asciiTheme="minorHAnsi" w:hAnsiTheme="minorHAnsi"/>
        </w:rPr>
        <w:t>Expectation: most WP-CRs will be submitted before the Washington meeting OGC TC meeting and all before the Geneva TC meeting.</w:t>
      </w:r>
    </w:p>
    <w:p w14:paraId="7070E639" w14:textId="77777777" w:rsidR="00FF01D7" w:rsidRPr="008A4711" w:rsidRDefault="00FF01D7" w:rsidP="00FF01D7">
      <w:pPr>
        <w:pStyle w:val="ListParagraph"/>
        <w:keepNext/>
        <w:keepLines/>
        <w:numPr>
          <w:ilvl w:val="0"/>
          <w:numId w:val="20"/>
        </w:numPr>
        <w:rPr>
          <w:rFonts w:asciiTheme="minorHAnsi" w:hAnsiTheme="minorHAnsi"/>
        </w:rPr>
      </w:pPr>
      <w:r w:rsidRPr="008A4711">
        <w:rPr>
          <w:rFonts w:asciiTheme="minorHAnsi" w:hAnsiTheme="minorHAnsi"/>
        </w:rPr>
        <w:t>The SWG will hold e-votes on proposed WP-CRs and their assignment to a corresponding work package as soon as possible after receipt of a WP-CR.</w:t>
      </w:r>
    </w:p>
    <w:p w14:paraId="363D1444" w14:textId="77777777" w:rsidR="00FF01D7" w:rsidRPr="008A4711" w:rsidRDefault="00FF01D7" w:rsidP="00FF01D7">
      <w:pPr>
        <w:pStyle w:val="ListParagraph"/>
        <w:keepNext/>
        <w:keepLines/>
        <w:numPr>
          <w:ilvl w:val="0"/>
          <w:numId w:val="20"/>
        </w:numPr>
        <w:rPr>
          <w:rFonts w:asciiTheme="minorHAnsi" w:hAnsiTheme="minorHAnsi"/>
        </w:rPr>
      </w:pPr>
      <w:r w:rsidRPr="008A4711">
        <w:rPr>
          <w:rFonts w:asciiTheme="minorHAnsi" w:hAnsiTheme="minorHAnsi"/>
        </w:rPr>
        <w:t>E-vote on any WP-CRs that arrive after Washington meeting</w:t>
      </w:r>
    </w:p>
    <w:p w14:paraId="603F3C68" w14:textId="77777777" w:rsidR="00FF01D7" w:rsidRPr="008A4711" w:rsidRDefault="00FF01D7" w:rsidP="00FF01D7">
      <w:pPr>
        <w:pStyle w:val="ListParagraph"/>
        <w:keepNext/>
        <w:keepLines/>
        <w:numPr>
          <w:ilvl w:val="0"/>
          <w:numId w:val="21"/>
        </w:numPr>
        <w:rPr>
          <w:rFonts w:asciiTheme="minorHAnsi" w:hAnsiTheme="minorHAnsi"/>
        </w:rPr>
      </w:pPr>
      <w:commentRangeStart w:id="32"/>
      <w:commentRangeStart w:id="33"/>
      <w:r w:rsidRPr="008A4711">
        <w:rPr>
          <w:rFonts w:asciiTheme="minorHAnsi" w:hAnsiTheme="minorHAnsi"/>
        </w:rPr>
        <w:t>We expect some WP-CRs by the time of the Washington meeting.</w:t>
      </w:r>
      <w:commentRangeEnd w:id="32"/>
      <w:r w:rsidRPr="008A4711">
        <w:rPr>
          <w:rStyle w:val="CommentReference"/>
          <w:rFonts w:asciiTheme="minorHAnsi" w:hAnsiTheme="minorHAnsi"/>
          <w:sz w:val="22"/>
          <w:szCs w:val="22"/>
        </w:rPr>
        <w:commentReference w:id="32"/>
      </w:r>
      <w:commentRangeEnd w:id="33"/>
    </w:p>
    <w:p w14:paraId="74FD5B76" w14:textId="77777777" w:rsidR="00FF01D7" w:rsidRPr="008A4711" w:rsidRDefault="00FF01D7" w:rsidP="00FF01D7">
      <w:pPr>
        <w:pStyle w:val="ListParagraph"/>
        <w:keepNext/>
        <w:keepLines/>
        <w:numPr>
          <w:ilvl w:val="0"/>
          <w:numId w:val="21"/>
        </w:numPr>
        <w:rPr>
          <w:rFonts w:asciiTheme="minorHAnsi" w:hAnsiTheme="minorHAnsi"/>
        </w:rPr>
      </w:pPr>
      <w:r w:rsidRPr="008A4711">
        <w:rPr>
          <w:rFonts w:asciiTheme="minorHAnsi" w:hAnsiTheme="minorHAnsi"/>
        </w:rPr>
        <w:t>We plan a Geneva OGC TC meeting deadline for WP-CRs</w:t>
      </w:r>
    </w:p>
    <w:p w14:paraId="36AABD79" w14:textId="77777777" w:rsidR="00FF01D7" w:rsidRPr="008A4711" w:rsidRDefault="00FF01D7" w:rsidP="00FF01D7">
      <w:pPr>
        <w:pStyle w:val="ListParagraph"/>
        <w:keepNext/>
        <w:keepLines/>
        <w:numPr>
          <w:ilvl w:val="0"/>
          <w:numId w:val="21"/>
        </w:numPr>
        <w:rPr>
          <w:rFonts w:asciiTheme="minorHAnsi" w:hAnsiTheme="minorHAnsi"/>
        </w:rPr>
      </w:pPr>
      <w:r w:rsidRPr="008A4711">
        <w:rPr>
          <w:rFonts w:asciiTheme="minorHAnsi" w:hAnsiTheme="minorHAnsi"/>
        </w:rPr>
        <w:t>We encourage different people working on WP-CRs corresponding to the same WP to work together.</w:t>
      </w:r>
      <w:r w:rsidRPr="008A4711">
        <w:rPr>
          <w:rStyle w:val="CommentReference"/>
          <w:rFonts w:asciiTheme="minorHAnsi" w:hAnsiTheme="minorHAnsi"/>
          <w:sz w:val="22"/>
          <w:szCs w:val="22"/>
        </w:rPr>
        <w:commentReference w:id="33"/>
      </w:r>
    </w:p>
    <w:p w14:paraId="4F338B52" w14:textId="77777777" w:rsidR="00FF01D7" w:rsidRDefault="00FF01D7" w:rsidP="00FF01D7">
      <w:pPr>
        <w:pStyle w:val="Heading2"/>
      </w:pPr>
      <w:r w:rsidRPr="00837B81">
        <w:t>Resolution of Existing CRs:</w:t>
      </w:r>
    </w:p>
    <w:p w14:paraId="0774A3C1" w14:textId="77777777" w:rsidR="00FF01D7" w:rsidRPr="00AD2BCE" w:rsidRDefault="00FF01D7" w:rsidP="00FF01D7"/>
    <w:p w14:paraId="20BAEA39" w14:textId="77777777" w:rsidR="00FF01D7" w:rsidRPr="00EB198F" w:rsidRDefault="00FF01D7" w:rsidP="00EB198F">
      <w:pPr>
        <w:keepLines/>
        <w:ind w:left="360"/>
        <w:rPr>
          <w:rFonts w:asciiTheme="minorHAnsi" w:hAnsiTheme="minorHAnsi"/>
          <w:sz w:val="22"/>
          <w:szCs w:val="22"/>
        </w:rPr>
      </w:pPr>
      <w:r w:rsidRPr="00EB198F">
        <w:rPr>
          <w:rFonts w:asciiTheme="minorHAnsi" w:hAnsiTheme="minorHAnsi"/>
          <w:sz w:val="22"/>
          <w:szCs w:val="22"/>
        </w:rPr>
        <w:t>As each WP-CR is accepted by the SWG</w:t>
      </w:r>
    </w:p>
    <w:p w14:paraId="3DB84EA5" w14:textId="77777777" w:rsidR="00FF01D7" w:rsidRPr="00EB198F" w:rsidRDefault="00FF01D7" w:rsidP="00EB198F">
      <w:pPr>
        <w:keepLines/>
        <w:ind w:left="360"/>
        <w:rPr>
          <w:rFonts w:asciiTheme="minorHAnsi" w:hAnsiTheme="minorHAnsi"/>
          <w:sz w:val="22"/>
          <w:szCs w:val="22"/>
        </w:rPr>
      </w:pPr>
    </w:p>
    <w:p w14:paraId="62ADE3C9" w14:textId="77777777" w:rsidR="00FF01D7" w:rsidRPr="00EB198F" w:rsidRDefault="00FF01D7" w:rsidP="00EB198F">
      <w:pPr>
        <w:pStyle w:val="ListParagraph"/>
        <w:keepLines/>
        <w:numPr>
          <w:ilvl w:val="0"/>
          <w:numId w:val="18"/>
        </w:numPr>
        <w:rPr>
          <w:rFonts w:asciiTheme="minorHAnsi" w:hAnsiTheme="minorHAnsi"/>
        </w:rPr>
      </w:pPr>
      <w:r w:rsidRPr="00EB198F">
        <w:rPr>
          <w:rFonts w:asciiTheme="minorHAnsi" w:hAnsiTheme="minorHAnsi"/>
        </w:rPr>
        <w:t xml:space="preserve">SWG members may propose resolution of some existing CRs by combining them with a WP-CR. </w:t>
      </w:r>
      <w:commentRangeStart w:id="34"/>
      <w:commentRangeStart w:id="35"/>
      <w:r w:rsidRPr="00EB198F">
        <w:rPr>
          <w:rFonts w:asciiTheme="minorHAnsi" w:hAnsiTheme="minorHAnsi"/>
        </w:rPr>
        <w:t xml:space="preserve">This should be done by a separate vote to discharge the existing CR. </w:t>
      </w:r>
      <w:commentRangeEnd w:id="34"/>
      <w:r w:rsidRPr="00EB198F">
        <w:rPr>
          <w:rFonts w:asciiTheme="minorHAnsi" w:hAnsiTheme="minorHAnsi"/>
        </w:rPr>
        <w:commentReference w:id="34"/>
      </w:r>
      <w:commentRangeEnd w:id="35"/>
      <w:r w:rsidRPr="00EB198F">
        <w:rPr>
          <w:rFonts w:asciiTheme="minorHAnsi" w:hAnsiTheme="minorHAnsi"/>
        </w:rPr>
        <w:commentReference w:id="35"/>
      </w:r>
    </w:p>
    <w:p w14:paraId="440879AD" w14:textId="77777777" w:rsidR="00FF01D7" w:rsidRPr="00EB198F" w:rsidRDefault="00FF01D7" w:rsidP="00EB198F">
      <w:pPr>
        <w:pStyle w:val="ListParagraph"/>
        <w:keepLines/>
        <w:numPr>
          <w:ilvl w:val="0"/>
          <w:numId w:val="18"/>
        </w:numPr>
        <w:rPr>
          <w:rFonts w:asciiTheme="minorHAnsi" w:hAnsiTheme="minorHAnsi"/>
        </w:rPr>
      </w:pPr>
      <w:r w:rsidRPr="00EB198F">
        <w:rPr>
          <w:rFonts w:asciiTheme="minorHAnsi" w:hAnsiTheme="minorHAnsi"/>
        </w:rPr>
        <w:t>Some existing CRs may not be addressed by any WP-CR and should be resolved by “will not be in 3.0” due to lack of willing participants at the time of the Geneva meeting.</w:t>
      </w:r>
    </w:p>
    <w:p w14:paraId="1430ABA8" w14:textId="77777777" w:rsidR="00FF01D7" w:rsidRPr="00EB198F" w:rsidRDefault="00FF01D7" w:rsidP="00EB198F">
      <w:pPr>
        <w:pStyle w:val="ListParagraph"/>
        <w:keepLines/>
        <w:numPr>
          <w:ilvl w:val="0"/>
          <w:numId w:val="18"/>
        </w:numPr>
        <w:rPr>
          <w:rFonts w:asciiTheme="minorHAnsi" w:hAnsiTheme="minorHAnsi"/>
        </w:rPr>
      </w:pPr>
      <w:r w:rsidRPr="00EB198F">
        <w:rPr>
          <w:rFonts w:asciiTheme="minorHAnsi" w:hAnsiTheme="minorHAnsi"/>
        </w:rPr>
        <w:t>The author(s) of all existing CRs will be notified as to the resolution of their submitted CR, whether the request is assigned to a CityGML 3.0 work package or declared out of scope.</w:t>
      </w:r>
    </w:p>
    <w:p w14:paraId="2A35FC49" w14:textId="77777777" w:rsidR="00FF01D7" w:rsidRDefault="00FF01D7" w:rsidP="00FF01D7">
      <w:pPr>
        <w:pStyle w:val="Heading2"/>
      </w:pPr>
      <w:r w:rsidRPr="00837B81">
        <w:t>Work Package Team Open Development Procedures:</w:t>
      </w:r>
    </w:p>
    <w:p w14:paraId="741C5575" w14:textId="77777777" w:rsidR="00FF01D7" w:rsidRPr="00AD2BCE" w:rsidRDefault="00FF01D7" w:rsidP="00FF01D7">
      <w:pPr>
        <w:keepLines/>
      </w:pPr>
    </w:p>
    <w:p w14:paraId="7E075AA4" w14:textId="77743A53" w:rsidR="00FF01D7" w:rsidRPr="00EB198F" w:rsidRDefault="00FF01D7" w:rsidP="00FF01D7">
      <w:pPr>
        <w:keepLines/>
        <w:ind w:left="360"/>
        <w:rPr>
          <w:rFonts w:asciiTheme="minorHAnsi" w:hAnsiTheme="minorHAnsi"/>
          <w:sz w:val="22"/>
          <w:szCs w:val="22"/>
        </w:rPr>
      </w:pPr>
      <w:r w:rsidRPr="00EB198F">
        <w:rPr>
          <w:rFonts w:asciiTheme="minorHAnsi" w:hAnsiTheme="minorHAnsi"/>
          <w:sz w:val="22"/>
          <w:szCs w:val="22"/>
        </w:rPr>
        <w:lastRenderedPageBreak/>
        <w:t>Development of the work packages is intended to be as open as possible within the OGC policies and procedures, the Memorand</w:t>
      </w:r>
      <w:r w:rsidR="00425748">
        <w:rPr>
          <w:rFonts w:asciiTheme="minorHAnsi" w:hAnsiTheme="minorHAnsi"/>
          <w:sz w:val="22"/>
          <w:szCs w:val="22"/>
        </w:rPr>
        <w:t>a</w:t>
      </w:r>
      <w:r w:rsidRPr="00EB198F">
        <w:rPr>
          <w:rFonts w:asciiTheme="minorHAnsi" w:hAnsiTheme="minorHAnsi"/>
          <w:sz w:val="22"/>
          <w:szCs w:val="22"/>
        </w:rPr>
        <w:t xml:space="preserve"> of Understanding between OGC and SIG 3D,</w:t>
      </w:r>
      <w:ins w:id="36" w:author="Author">
        <w:r w:rsidR="00425748">
          <w:rPr>
            <w:rFonts w:asciiTheme="minorHAnsi" w:hAnsiTheme="minorHAnsi"/>
            <w:sz w:val="22"/>
            <w:szCs w:val="22"/>
          </w:rPr>
          <w:t xml:space="preserve"> OGC and bSI</w:t>
        </w:r>
      </w:ins>
      <w:r w:rsidRPr="00EB198F">
        <w:rPr>
          <w:rFonts w:asciiTheme="minorHAnsi" w:hAnsiTheme="minorHAnsi"/>
          <w:sz w:val="22"/>
          <w:szCs w:val="22"/>
        </w:rPr>
        <w:t xml:space="preserve"> and the procedures adopted by the SWG itself. The following are the work package team procedures:</w:t>
      </w:r>
    </w:p>
    <w:p w14:paraId="7B2D5091" w14:textId="77777777" w:rsidR="00FF01D7" w:rsidRPr="00EB198F" w:rsidRDefault="00FF01D7" w:rsidP="00FF01D7">
      <w:pPr>
        <w:keepLines/>
        <w:ind w:left="360"/>
        <w:rPr>
          <w:rFonts w:asciiTheme="minorHAnsi" w:hAnsiTheme="minorHAnsi"/>
          <w:b/>
        </w:rPr>
      </w:pPr>
    </w:p>
    <w:p w14:paraId="1478C8C8" w14:textId="77777777" w:rsidR="00FF01D7" w:rsidRPr="00EB198F" w:rsidRDefault="00FF01D7" w:rsidP="00FF01D7">
      <w:pPr>
        <w:pStyle w:val="ListParagraph"/>
        <w:keepLines/>
        <w:numPr>
          <w:ilvl w:val="0"/>
          <w:numId w:val="18"/>
        </w:numPr>
        <w:rPr>
          <w:rFonts w:asciiTheme="minorHAnsi" w:hAnsiTheme="minorHAnsi"/>
        </w:rPr>
      </w:pPr>
      <w:r w:rsidRPr="00EB198F">
        <w:rPr>
          <w:rFonts w:asciiTheme="minorHAnsi" w:hAnsiTheme="minorHAnsi"/>
        </w:rPr>
        <w:t>Management of the work and the disclosure and IP rules are governed by the WPT Open Development Procedures. The goal is to be as open as possible to ideas and expertise from many sources while still following the OGC policies and procedures.</w:t>
      </w:r>
    </w:p>
    <w:p w14:paraId="78BB6F1A" w14:textId="77777777" w:rsidR="00FF01D7" w:rsidRPr="00EB198F" w:rsidRDefault="00FF01D7" w:rsidP="00FF01D7">
      <w:pPr>
        <w:pStyle w:val="ListParagraph"/>
        <w:keepLines/>
        <w:numPr>
          <w:ilvl w:val="0"/>
          <w:numId w:val="18"/>
        </w:numPr>
        <w:rPr>
          <w:rFonts w:asciiTheme="minorHAnsi" w:hAnsiTheme="minorHAnsi"/>
        </w:rPr>
      </w:pPr>
      <w:r w:rsidRPr="00EB198F">
        <w:rPr>
          <w:rFonts w:asciiTheme="minorHAnsi" w:hAnsiTheme="minorHAnsi"/>
        </w:rPr>
        <w:t xml:space="preserve">Work may start on a WP as soon as the corresponding WP-CR has been accepted by the SWG. </w:t>
      </w:r>
    </w:p>
    <w:p w14:paraId="49A23F77" w14:textId="77777777" w:rsidR="00FF01D7" w:rsidRPr="00EB198F" w:rsidRDefault="00FF01D7" w:rsidP="00FF01D7">
      <w:pPr>
        <w:pStyle w:val="ListParagraph"/>
        <w:keepLines/>
        <w:numPr>
          <w:ilvl w:val="0"/>
          <w:numId w:val="18"/>
        </w:numPr>
        <w:rPr>
          <w:rFonts w:asciiTheme="minorHAnsi" w:hAnsiTheme="minorHAnsi"/>
        </w:rPr>
      </w:pPr>
      <w:r w:rsidRPr="00EB198F">
        <w:rPr>
          <w:rFonts w:asciiTheme="minorHAnsi" w:hAnsiTheme="minorHAnsi"/>
        </w:rPr>
        <w:t>A work package team (WPT) is responsible for carrying out the development of changes appropriate to the work package topic(s) as expressed in the corresponding WP-CR after acceptance by a vote of the SWG. The planned end of WPT work is the March 2015 OGC TC meeting.</w:t>
      </w:r>
    </w:p>
    <w:p w14:paraId="70699E5B" w14:textId="77777777" w:rsidR="00FF01D7" w:rsidRPr="00EB198F" w:rsidRDefault="00FF01D7" w:rsidP="00FF01D7">
      <w:pPr>
        <w:pStyle w:val="ListParagraph"/>
        <w:keepLines/>
        <w:numPr>
          <w:ilvl w:val="0"/>
          <w:numId w:val="18"/>
        </w:numPr>
        <w:rPr>
          <w:rFonts w:asciiTheme="minorHAnsi" w:hAnsiTheme="minorHAnsi"/>
        </w:rPr>
      </w:pPr>
      <w:r w:rsidRPr="00EB198F">
        <w:rPr>
          <w:rFonts w:asciiTheme="minorHAnsi" w:hAnsiTheme="minorHAnsi"/>
        </w:rPr>
        <w:t>Meetings for the purpose of discovery of conflicts and dependencies between work packages will be held as part of or in conjunction with CityGML SWG meetings. WP teams should focus on the work package topic rather than attempting to find and resolve inter-WP issues.</w:t>
      </w:r>
    </w:p>
    <w:p w14:paraId="1EECF901" w14:textId="77777777" w:rsidR="00FF01D7" w:rsidRPr="00EB198F" w:rsidRDefault="00FF01D7" w:rsidP="00FF01D7">
      <w:pPr>
        <w:pStyle w:val="ListParagraph"/>
        <w:keepLines/>
        <w:numPr>
          <w:ilvl w:val="0"/>
          <w:numId w:val="18"/>
        </w:numPr>
        <w:rPr>
          <w:rFonts w:asciiTheme="minorHAnsi" w:hAnsiTheme="minorHAnsi"/>
        </w:rPr>
      </w:pPr>
      <w:r w:rsidRPr="00EB198F">
        <w:rPr>
          <w:rFonts w:asciiTheme="minorHAnsi" w:hAnsiTheme="minorHAnsi"/>
        </w:rPr>
        <w:t xml:space="preserve">The individual WPTs may complete their work and submit zero or more proposals for resolving the original WP-CR to the SWG. This can be done any time up to the end of the WPT work period planned for the March 2015 OGC TC meeting. </w:t>
      </w:r>
    </w:p>
    <w:p w14:paraId="04195D3B" w14:textId="77777777" w:rsidR="00FF01D7" w:rsidRPr="00EB198F" w:rsidRDefault="00FF01D7" w:rsidP="00FF01D7">
      <w:pPr>
        <w:pStyle w:val="ListParagraph"/>
        <w:keepLines/>
        <w:numPr>
          <w:ilvl w:val="0"/>
          <w:numId w:val="18"/>
        </w:numPr>
        <w:rPr>
          <w:rFonts w:asciiTheme="minorHAnsi" w:hAnsiTheme="minorHAnsi"/>
        </w:rPr>
      </w:pPr>
      <w:r w:rsidRPr="00EB198F">
        <w:rPr>
          <w:rFonts w:asciiTheme="minorHAnsi" w:hAnsiTheme="minorHAnsi"/>
        </w:rPr>
        <w:t>Before consideration of the individual proposed resolutions by the SWG, there will be a six month period of negotiation between WPT’s in order to identify and resolve conflicts. The Editors will guide this process. The planned beginning of the period is the March 2015 OGC TC meeting end of the period is the September 2015 OGC TC meeting.</w:t>
      </w:r>
    </w:p>
    <w:p w14:paraId="5C1A46F2" w14:textId="77777777" w:rsidR="00FF01D7" w:rsidRPr="00EB198F" w:rsidRDefault="00FF01D7" w:rsidP="00FF01D7">
      <w:pPr>
        <w:pStyle w:val="ListParagraph"/>
        <w:keepLines/>
        <w:numPr>
          <w:ilvl w:val="0"/>
          <w:numId w:val="18"/>
        </w:numPr>
        <w:rPr>
          <w:rFonts w:asciiTheme="minorHAnsi" w:hAnsiTheme="minorHAnsi"/>
        </w:rPr>
      </w:pPr>
      <w:r w:rsidRPr="00EB198F">
        <w:rPr>
          <w:rFonts w:asciiTheme="minorHAnsi" w:hAnsiTheme="minorHAnsi"/>
        </w:rPr>
        <w:t>Participation by SIG 3D and CityGML SWG members is covered by the OGC rules and the Memorandum of Understanding between SIG 3D and OGC.</w:t>
      </w:r>
    </w:p>
    <w:p w14:paraId="772099B0" w14:textId="77777777" w:rsidR="00FF01D7" w:rsidRPr="00EB198F" w:rsidRDefault="00FF01D7" w:rsidP="00FF01D7">
      <w:pPr>
        <w:pStyle w:val="ListParagraph"/>
        <w:keepLines/>
        <w:numPr>
          <w:ilvl w:val="0"/>
          <w:numId w:val="18"/>
        </w:numPr>
        <w:rPr>
          <w:rFonts w:asciiTheme="minorHAnsi" w:hAnsiTheme="minorHAnsi"/>
        </w:rPr>
      </w:pPr>
      <w:r w:rsidRPr="00EB198F">
        <w:rPr>
          <w:rFonts w:asciiTheme="minorHAnsi" w:hAnsiTheme="minorHAnsi"/>
        </w:rPr>
        <w:t xml:space="preserve">Participation by external experts requires execution of the </w:t>
      </w:r>
      <w:commentRangeStart w:id="37"/>
      <w:commentRangeStart w:id="38"/>
      <w:r w:rsidRPr="00EB198F">
        <w:rPr>
          <w:rFonts w:asciiTheme="minorHAnsi" w:hAnsiTheme="minorHAnsi"/>
        </w:rPr>
        <w:t xml:space="preserve">OGC Observer Agreement </w:t>
      </w:r>
      <w:commentRangeEnd w:id="37"/>
      <w:r w:rsidRPr="00EB198F">
        <w:rPr>
          <w:rFonts w:asciiTheme="minorHAnsi" w:hAnsiTheme="minorHAnsi"/>
        </w:rPr>
        <w:commentReference w:id="37"/>
      </w:r>
      <w:commentRangeEnd w:id="38"/>
      <w:r w:rsidRPr="00EB198F">
        <w:rPr>
          <w:rFonts w:asciiTheme="minorHAnsi" w:hAnsiTheme="minorHAnsi"/>
        </w:rPr>
        <w:commentReference w:id="38"/>
      </w:r>
      <w:r w:rsidRPr="00EB198F">
        <w:rPr>
          <w:rFonts w:asciiTheme="minorHAnsi" w:hAnsiTheme="minorHAnsi"/>
        </w:rPr>
        <w:t>for the CityGML SWG and approval by a vote of the SWG.</w:t>
      </w:r>
    </w:p>
    <w:p w14:paraId="38B4E4BB" w14:textId="77777777" w:rsidR="00FF01D7" w:rsidRPr="00EB198F" w:rsidRDefault="00FF01D7" w:rsidP="00FF01D7">
      <w:pPr>
        <w:pStyle w:val="ListParagraph"/>
        <w:numPr>
          <w:ilvl w:val="0"/>
          <w:numId w:val="18"/>
        </w:numPr>
        <w:rPr>
          <w:rFonts w:asciiTheme="minorHAnsi" w:eastAsia="Times New Roman" w:hAnsiTheme="minorHAnsi"/>
        </w:rPr>
      </w:pPr>
      <w:r w:rsidRPr="00EB198F">
        <w:rPr>
          <w:rFonts w:asciiTheme="minorHAnsi" w:hAnsiTheme="minorHAnsi"/>
        </w:rPr>
        <w:t>Publication of any joint work products (intermediate results or final proposals) of a WPT must be</w:t>
      </w:r>
      <w:r w:rsidRPr="00EB198F">
        <w:rPr>
          <w:rFonts w:asciiTheme="minorHAnsi" w:eastAsia="Times New Roman" w:hAnsiTheme="minorHAnsi"/>
        </w:rPr>
        <w:t xml:space="preserve"> in conformance with OGC policies and procedures, including the IPR restrictions of the CityGML SWG. Details of such publication should be negotiated among the members of the WPT. Proper credit must be given to the OGC CityGML SWG and the names of the individual WPT members involved in the development shall be stated, unless they do not want to be named. Such publications should be coordinated with the CityGML SWG and announced via OGC marketing and communications channels, where feasible. </w:t>
      </w:r>
      <w:commentRangeStart w:id="39"/>
      <w:r w:rsidRPr="00EB198F">
        <w:rPr>
          <w:rFonts w:asciiTheme="minorHAnsi" w:eastAsia="Times New Roman" w:hAnsiTheme="minorHAnsi"/>
        </w:rPr>
        <w:t>The publication of original suggestions and contributions to the WP development by individual WPT members is not subject to this rule.</w:t>
      </w:r>
      <w:commentRangeEnd w:id="39"/>
      <w:r w:rsidRPr="00EB198F">
        <w:rPr>
          <w:rStyle w:val="CommentReference"/>
          <w:rFonts w:asciiTheme="minorHAnsi" w:hAnsiTheme="minorHAnsi"/>
        </w:rPr>
        <w:commentReference w:id="39"/>
      </w:r>
    </w:p>
    <w:p w14:paraId="0EB7B413" w14:textId="77777777" w:rsidR="00FF01D7" w:rsidRPr="00EB198F" w:rsidRDefault="00FF01D7" w:rsidP="00FF01D7">
      <w:pPr>
        <w:pStyle w:val="ListParagraph"/>
        <w:keepLines/>
        <w:numPr>
          <w:ilvl w:val="0"/>
          <w:numId w:val="18"/>
        </w:numPr>
        <w:rPr>
          <w:rFonts w:asciiTheme="minorHAnsi" w:hAnsiTheme="minorHAnsi"/>
        </w:rPr>
      </w:pPr>
      <w:r w:rsidRPr="00EB198F">
        <w:rPr>
          <w:rFonts w:asciiTheme="minorHAnsi" w:hAnsiTheme="minorHAnsi"/>
        </w:rPr>
        <w:t>Each formal participant in a WPT must agree that all contributions made to the work within the WPT and all joint work products will be subject to the OGC policies, procedures, and intellectual property right restrictions. If a participant decides to leave a WPT his/her contributions remain within the WPT under these IPR rules.</w:t>
      </w:r>
    </w:p>
    <w:p w14:paraId="38840416" w14:textId="77777777" w:rsidR="00FF01D7" w:rsidRPr="008A4711" w:rsidRDefault="00FF01D7" w:rsidP="008A4711">
      <w:pPr>
        <w:pStyle w:val="Heading1"/>
      </w:pPr>
      <w:r w:rsidRPr="008A4711">
        <w:t xml:space="preserve">Planned Timeline </w:t>
      </w:r>
    </w:p>
    <w:p w14:paraId="3B9D88E6" w14:textId="77777777" w:rsidR="00FF01D7" w:rsidRPr="008A4711" w:rsidRDefault="00FF01D7" w:rsidP="00FF01D7"/>
    <w:p w14:paraId="2599AF48" w14:textId="77777777" w:rsidR="00FF01D7" w:rsidRPr="008A4711" w:rsidRDefault="00FF01D7" w:rsidP="00EB198F">
      <w:pPr>
        <w:rPr>
          <w:rFonts w:asciiTheme="minorHAnsi" w:hAnsiTheme="minorHAnsi"/>
          <w:sz w:val="22"/>
          <w:szCs w:val="22"/>
        </w:rPr>
      </w:pPr>
      <w:r w:rsidRPr="008A4711">
        <w:rPr>
          <w:rFonts w:asciiTheme="minorHAnsi" w:hAnsiTheme="minorHAnsi"/>
          <w:sz w:val="22"/>
          <w:szCs w:val="22"/>
        </w:rPr>
        <w:t>The following is the planned timeline:</w:t>
      </w:r>
    </w:p>
    <w:p w14:paraId="13E61AD3" w14:textId="77777777" w:rsidR="00FF01D7" w:rsidRPr="008A4711" w:rsidRDefault="00FF01D7" w:rsidP="00FF01D7">
      <w:pPr>
        <w:keepLines/>
        <w:rPr>
          <w:rFonts w:asciiTheme="minorHAnsi" w:hAnsiTheme="minorHAnsi"/>
        </w:rPr>
      </w:pPr>
    </w:p>
    <w:p w14:paraId="7D9FD6EF" w14:textId="77777777" w:rsidR="00FF01D7" w:rsidRPr="008A4711" w:rsidRDefault="00FF01D7" w:rsidP="008A4711">
      <w:pPr>
        <w:pStyle w:val="ListParagraph"/>
        <w:numPr>
          <w:ilvl w:val="0"/>
          <w:numId w:val="22"/>
        </w:numPr>
        <w:rPr>
          <w:rFonts w:asciiTheme="minorHAnsi" w:hAnsiTheme="minorHAnsi"/>
        </w:rPr>
      </w:pPr>
      <w:r w:rsidRPr="008A4711">
        <w:rPr>
          <w:rFonts w:asciiTheme="minorHAnsi" w:hAnsiTheme="minorHAnsi"/>
        </w:rPr>
        <w:lastRenderedPageBreak/>
        <w:t>SWG selects WPs – January 2014 [completed]</w:t>
      </w:r>
    </w:p>
    <w:p w14:paraId="78057732" w14:textId="77777777" w:rsidR="00FF01D7" w:rsidRPr="008A4711" w:rsidRDefault="00FF01D7" w:rsidP="008A4711">
      <w:pPr>
        <w:pStyle w:val="ListParagraph"/>
        <w:numPr>
          <w:ilvl w:val="0"/>
          <w:numId w:val="22"/>
        </w:numPr>
        <w:rPr>
          <w:rFonts w:asciiTheme="minorHAnsi" w:hAnsiTheme="minorHAnsi"/>
        </w:rPr>
      </w:pPr>
      <w:r w:rsidRPr="008A4711">
        <w:rPr>
          <w:rFonts w:asciiTheme="minorHAnsi" w:hAnsiTheme="minorHAnsi"/>
        </w:rPr>
        <w:t>CityGML 3.0 process is accepted by the SWG. – March [2014]</w:t>
      </w:r>
    </w:p>
    <w:p w14:paraId="04BABA6B" w14:textId="602B08E7" w:rsidR="00FF01D7" w:rsidRPr="008A4711" w:rsidRDefault="00FF01D7" w:rsidP="008A4711">
      <w:pPr>
        <w:pStyle w:val="ListParagraph"/>
        <w:numPr>
          <w:ilvl w:val="0"/>
          <w:numId w:val="22"/>
        </w:numPr>
        <w:rPr>
          <w:rFonts w:asciiTheme="minorHAnsi" w:hAnsiTheme="minorHAnsi"/>
        </w:rPr>
      </w:pPr>
      <w:r w:rsidRPr="008A4711">
        <w:rPr>
          <w:rFonts w:asciiTheme="minorHAnsi" w:hAnsiTheme="minorHAnsi"/>
        </w:rPr>
        <w:t xml:space="preserve">SWG accepts WP-CRs submitted by </w:t>
      </w:r>
      <w:r w:rsidR="008A4711" w:rsidRPr="008A4711">
        <w:rPr>
          <w:rFonts w:asciiTheme="minorHAnsi" w:hAnsiTheme="minorHAnsi"/>
        </w:rPr>
        <w:t>participants –</w:t>
      </w:r>
      <w:r w:rsidRPr="008A4711">
        <w:rPr>
          <w:rFonts w:asciiTheme="minorHAnsi" w:hAnsiTheme="minorHAnsi"/>
        </w:rPr>
        <w:t xml:space="preserve"> March (-June) 2014 [Vote 1: Washington, Geneva]</w:t>
      </w:r>
    </w:p>
    <w:p w14:paraId="0A8E5B17" w14:textId="05317297" w:rsidR="00FF01D7" w:rsidRPr="008A4711" w:rsidRDefault="008A4711" w:rsidP="00EB198F">
      <w:pPr>
        <w:pStyle w:val="ListParagraph"/>
        <w:numPr>
          <w:ilvl w:val="0"/>
          <w:numId w:val="22"/>
        </w:numPr>
        <w:rPr>
          <w:rFonts w:asciiTheme="minorHAnsi" w:hAnsiTheme="minorHAnsi"/>
        </w:rPr>
      </w:pPr>
      <w:r>
        <w:rPr>
          <w:rFonts w:asciiTheme="minorHAnsi" w:hAnsiTheme="minorHAnsi"/>
        </w:rPr>
        <w:t>Call for public participation. March 2014</w:t>
      </w:r>
    </w:p>
    <w:p w14:paraId="12492806" w14:textId="77777777" w:rsidR="00FF01D7" w:rsidRPr="008A4711" w:rsidRDefault="00FF01D7" w:rsidP="00EB198F">
      <w:pPr>
        <w:pStyle w:val="ListParagraph"/>
        <w:numPr>
          <w:ilvl w:val="0"/>
          <w:numId w:val="22"/>
        </w:numPr>
        <w:rPr>
          <w:rFonts w:asciiTheme="minorHAnsi" w:hAnsiTheme="minorHAnsi"/>
        </w:rPr>
      </w:pPr>
      <w:r w:rsidRPr="008A4711">
        <w:rPr>
          <w:rFonts w:asciiTheme="minorHAnsi" w:hAnsiTheme="minorHAnsi"/>
        </w:rPr>
        <w:t>SWG resolves existing CRs – June 2014 [Vote 2: prior and up to Geneva]</w:t>
      </w:r>
    </w:p>
    <w:p w14:paraId="1B91172B" w14:textId="77777777" w:rsidR="00FF01D7" w:rsidRPr="008A4711" w:rsidRDefault="00FF01D7" w:rsidP="00EB198F">
      <w:pPr>
        <w:pStyle w:val="ListParagraph"/>
        <w:numPr>
          <w:ilvl w:val="0"/>
          <w:numId w:val="22"/>
        </w:numPr>
        <w:rPr>
          <w:rFonts w:asciiTheme="minorHAnsi" w:hAnsiTheme="minorHAnsi"/>
        </w:rPr>
      </w:pPr>
      <w:r w:rsidRPr="008A4711">
        <w:rPr>
          <w:rFonts w:asciiTheme="minorHAnsi" w:hAnsiTheme="minorHAnsi"/>
        </w:rPr>
        <w:t>WPT develop proposals for resolving WP-CRs – March 2014 – March 2015 [Vote 3 or process determined by WPTs]</w:t>
      </w:r>
    </w:p>
    <w:p w14:paraId="28328DCF" w14:textId="77777777" w:rsidR="00FF01D7" w:rsidRPr="008A4711" w:rsidRDefault="00FF01D7" w:rsidP="00EB198F">
      <w:pPr>
        <w:pStyle w:val="ListParagraph"/>
        <w:numPr>
          <w:ilvl w:val="0"/>
          <w:numId w:val="22"/>
        </w:numPr>
        <w:rPr>
          <w:rFonts w:asciiTheme="minorHAnsi" w:hAnsiTheme="minorHAnsi"/>
        </w:rPr>
      </w:pPr>
      <w:r w:rsidRPr="008A4711">
        <w:rPr>
          <w:rFonts w:asciiTheme="minorHAnsi" w:hAnsiTheme="minorHAnsi"/>
        </w:rPr>
        <w:t>All participants work together to discover conflicts between WPT proposals and negotiate resolutions for SWG approval – March 2015 – September 2015</w:t>
      </w:r>
    </w:p>
    <w:p w14:paraId="36771917" w14:textId="77777777" w:rsidR="00FF01D7" w:rsidRPr="008A4711" w:rsidRDefault="00FF01D7" w:rsidP="00EB198F">
      <w:pPr>
        <w:pStyle w:val="ListParagraph"/>
        <w:numPr>
          <w:ilvl w:val="0"/>
          <w:numId w:val="22"/>
        </w:numPr>
        <w:rPr>
          <w:rFonts w:asciiTheme="minorHAnsi" w:hAnsiTheme="minorHAnsi"/>
        </w:rPr>
      </w:pPr>
      <w:r w:rsidRPr="008A4711">
        <w:rPr>
          <w:rFonts w:asciiTheme="minorHAnsi" w:hAnsiTheme="minorHAnsi"/>
        </w:rPr>
        <w:t>SWG votes on proposed resolutions of WP-CRs – December 2015 [Vote 4]</w:t>
      </w:r>
    </w:p>
    <w:p w14:paraId="120A477F" w14:textId="77777777" w:rsidR="00FF01D7" w:rsidRPr="008A4711" w:rsidRDefault="00FF01D7" w:rsidP="00EB198F">
      <w:pPr>
        <w:pStyle w:val="ListParagraph"/>
        <w:numPr>
          <w:ilvl w:val="0"/>
          <w:numId w:val="22"/>
        </w:numPr>
        <w:rPr>
          <w:rFonts w:asciiTheme="minorHAnsi" w:hAnsiTheme="minorHAnsi"/>
        </w:rPr>
      </w:pPr>
      <w:r w:rsidRPr="008A4711">
        <w:rPr>
          <w:rFonts w:asciiTheme="minorHAnsi" w:hAnsiTheme="minorHAnsi"/>
        </w:rPr>
        <w:t>Editors (and other interested members) prepare the CityGML final draft model and encoding standard(s) – December 2015 – June 2016</w:t>
      </w:r>
    </w:p>
    <w:p w14:paraId="2F659932" w14:textId="77777777" w:rsidR="00FF01D7" w:rsidRPr="008A4711" w:rsidRDefault="00FF01D7" w:rsidP="00EB198F">
      <w:pPr>
        <w:pStyle w:val="ListParagraph"/>
        <w:numPr>
          <w:ilvl w:val="0"/>
          <w:numId w:val="22"/>
        </w:numPr>
        <w:rPr>
          <w:rFonts w:asciiTheme="minorHAnsi" w:hAnsiTheme="minorHAnsi"/>
        </w:rPr>
      </w:pPr>
      <w:r w:rsidRPr="008A4711">
        <w:rPr>
          <w:rFonts w:asciiTheme="minorHAnsi" w:hAnsiTheme="minorHAnsi"/>
        </w:rPr>
        <w:t>SWG approves draft standard(s) to be submitted to final OGC process – June 2016 [Vote]</w:t>
      </w:r>
    </w:p>
    <w:p w14:paraId="67B2E6A2" w14:textId="77777777" w:rsidR="00FF01D7" w:rsidRPr="008A4711" w:rsidRDefault="00FF01D7" w:rsidP="00EB198F">
      <w:pPr>
        <w:pStyle w:val="ListParagraph"/>
        <w:numPr>
          <w:ilvl w:val="0"/>
          <w:numId w:val="22"/>
        </w:numPr>
        <w:rPr>
          <w:rFonts w:asciiTheme="minorHAnsi" w:hAnsiTheme="minorHAnsi"/>
        </w:rPr>
      </w:pPr>
      <w:r w:rsidRPr="008A4711">
        <w:rPr>
          <w:rFonts w:asciiTheme="minorHAnsi" w:hAnsiTheme="minorHAnsi"/>
        </w:rPr>
        <w:t>OGC TC votes to accept [Vote 5]</w:t>
      </w:r>
    </w:p>
    <w:p w14:paraId="5546BC07" w14:textId="77777777" w:rsidR="00FF01D7" w:rsidRDefault="00FF01D7" w:rsidP="00FF01D7">
      <w:pPr>
        <w:rPr>
          <w:color w:val="1F497D"/>
        </w:rPr>
      </w:pPr>
    </w:p>
    <w:p w14:paraId="15A836F5" w14:textId="77777777" w:rsidR="00FF01D7" w:rsidRDefault="00FF01D7" w:rsidP="00FF01D7">
      <w:pPr>
        <w:pStyle w:val="Heading1"/>
      </w:pPr>
      <w:r>
        <w:t xml:space="preserve">WP-CR Template </w:t>
      </w:r>
    </w:p>
    <w:p w14:paraId="71510362" w14:textId="77777777" w:rsidR="00FF01D7" w:rsidRPr="00EB198F" w:rsidRDefault="00FF01D7" w:rsidP="00FF01D7">
      <w:pPr>
        <w:rPr>
          <w:rFonts w:asciiTheme="minorHAnsi" w:eastAsia="Calibri" w:hAnsiTheme="minorHAnsi"/>
          <w:sz w:val="22"/>
          <w:szCs w:val="22"/>
        </w:rPr>
      </w:pPr>
      <w:r w:rsidRPr="00EB198F">
        <w:rPr>
          <w:rFonts w:asciiTheme="minorHAnsi" w:eastAsia="Calibri" w:hAnsiTheme="minorHAnsi"/>
          <w:sz w:val="22"/>
          <w:szCs w:val="22"/>
        </w:rPr>
        <w:t xml:space="preserve">A change request must be submitted as a WP-CR via the OGC change request application at </w:t>
      </w:r>
      <w:hyperlink r:id="rId14" w:history="1">
        <w:r w:rsidRPr="00EB198F">
          <w:rPr>
            <w:rStyle w:val="Hyperlink"/>
            <w:rFonts w:asciiTheme="minorHAnsi" w:eastAsia="Calibri" w:hAnsiTheme="minorHAnsi"/>
            <w:sz w:val="22"/>
            <w:szCs w:val="22"/>
          </w:rPr>
          <w:t>http://portal.opengeospatial.org/public_ogc/change_request.php</w:t>
        </w:r>
      </w:hyperlink>
      <w:r w:rsidRPr="00EB198F">
        <w:rPr>
          <w:rFonts w:asciiTheme="minorHAnsi" w:eastAsia="Calibri" w:hAnsiTheme="minorHAnsi"/>
          <w:sz w:val="22"/>
          <w:szCs w:val="22"/>
        </w:rPr>
        <w:t xml:space="preserve"> should reference the corresponding WP by using the WP title in the CR title. The correspondence to the WP should be established in </w:t>
      </w:r>
      <w:commentRangeStart w:id="40"/>
      <w:r w:rsidRPr="00EB198F">
        <w:rPr>
          <w:rFonts w:asciiTheme="minorHAnsi" w:eastAsia="Calibri" w:hAnsiTheme="minorHAnsi"/>
          <w:sz w:val="22"/>
          <w:szCs w:val="22"/>
        </w:rPr>
        <w:t>more</w:t>
      </w:r>
      <w:commentRangeEnd w:id="40"/>
      <w:r w:rsidRPr="00EB198F">
        <w:rPr>
          <w:rStyle w:val="CommentReference"/>
          <w:rFonts w:asciiTheme="minorHAnsi" w:eastAsia="Calibri" w:hAnsiTheme="minorHAnsi"/>
          <w:sz w:val="22"/>
          <w:szCs w:val="22"/>
        </w:rPr>
        <w:commentReference w:id="40"/>
      </w:r>
      <w:r w:rsidRPr="00EB198F">
        <w:rPr>
          <w:rFonts w:asciiTheme="minorHAnsi" w:eastAsia="Calibri" w:hAnsiTheme="minorHAnsi"/>
          <w:sz w:val="22"/>
          <w:szCs w:val="22"/>
        </w:rPr>
        <w:t xml:space="preserve"> detail via the “Reason for Change”, “Summary of Change”, and (optionally) with a longer associated uploaded document as “Supporting Documentation.” The key fields in the CR submission application are as follows:</w:t>
      </w:r>
    </w:p>
    <w:p w14:paraId="4BFBB126" w14:textId="77777777" w:rsidR="00FF01D7" w:rsidRDefault="00FF01D7" w:rsidP="00FF01D7">
      <w:pPr>
        <w:autoSpaceDE w:val="0"/>
        <w:autoSpaceDN w:val="0"/>
        <w:adjustRightInd w:val="0"/>
        <w:rPr>
          <w:rFonts w:ascii="Times-Bold" w:hAnsi="Times-Bold" w:cs="Times-Bold"/>
          <w:b/>
          <w:bCs/>
          <w:color w:val="000000"/>
          <w:sz w:val="21"/>
          <w:szCs w:val="21"/>
        </w:rPr>
      </w:pPr>
    </w:p>
    <w:p w14:paraId="11C7E409" w14:textId="77777777" w:rsidR="00FF01D7" w:rsidRPr="004A417B" w:rsidRDefault="00FF01D7" w:rsidP="00FF01D7">
      <w:pPr>
        <w:autoSpaceDE w:val="0"/>
        <w:autoSpaceDN w:val="0"/>
        <w:adjustRightInd w:val="0"/>
        <w:ind w:left="720"/>
        <w:rPr>
          <w:color w:val="1F497D"/>
        </w:rPr>
      </w:pPr>
      <w:r>
        <w:rPr>
          <w:rFonts w:ascii="Times-Bold" w:hAnsi="Times-Bold" w:cs="Times-Bold"/>
          <w:b/>
          <w:bCs/>
          <w:color w:val="000000"/>
          <w:sz w:val="21"/>
          <w:szCs w:val="21"/>
        </w:rPr>
        <w:t>Name/Version:</w:t>
      </w:r>
      <w:r>
        <w:rPr>
          <w:rFonts w:ascii="Times-Roman" w:hAnsi="Times-Roman" w:cs="Times-Roman"/>
          <w:color w:val="FF0000"/>
          <w:sz w:val="21"/>
          <w:szCs w:val="21"/>
        </w:rPr>
        <w:t xml:space="preserve">* </w:t>
      </w:r>
      <w:r w:rsidRPr="004A417B">
        <w:rPr>
          <w:color w:val="1F497D"/>
        </w:rPr>
        <w:t>City Geography Markup Language (CityGML) Encoding Standard / 2.0</w:t>
      </w:r>
    </w:p>
    <w:p w14:paraId="3C83EFF5" w14:textId="77777777" w:rsidR="00FF01D7" w:rsidRDefault="00FF01D7" w:rsidP="00FF01D7">
      <w:pPr>
        <w:autoSpaceDE w:val="0"/>
        <w:autoSpaceDN w:val="0"/>
        <w:adjustRightInd w:val="0"/>
        <w:ind w:left="720"/>
        <w:rPr>
          <w:rFonts w:ascii="Times-Roman" w:hAnsi="Times-Roman" w:cs="Times-Roman"/>
          <w:color w:val="000000"/>
          <w:sz w:val="21"/>
          <w:szCs w:val="21"/>
        </w:rPr>
      </w:pPr>
      <w:r>
        <w:rPr>
          <w:rFonts w:ascii="Times-Bold" w:hAnsi="Times-Bold" w:cs="Times-Bold"/>
          <w:b/>
          <w:bCs/>
          <w:color w:val="000000"/>
          <w:sz w:val="21"/>
          <w:szCs w:val="21"/>
        </w:rPr>
        <w:t xml:space="preserve">Title: </w:t>
      </w:r>
      <w:r w:rsidRPr="004A417B">
        <w:rPr>
          <w:rFonts w:ascii="Times-Roman" w:hAnsi="Times-Roman" w:cs="Times-Roman"/>
          <w:color w:val="FF0000"/>
          <w:sz w:val="21"/>
          <w:szCs w:val="21"/>
        </w:rPr>
        <w:t>*</w:t>
      </w:r>
      <w:r w:rsidRPr="004A417B">
        <w:rPr>
          <w:i/>
          <w:color w:val="1F497D"/>
        </w:rPr>
        <w:t>&lt;Title of corresponding work package addressed&gt;</w:t>
      </w:r>
    </w:p>
    <w:p w14:paraId="2C9956CF" w14:textId="77777777" w:rsidR="00FF01D7" w:rsidRDefault="00FF01D7" w:rsidP="00FF01D7">
      <w:pPr>
        <w:autoSpaceDE w:val="0"/>
        <w:autoSpaceDN w:val="0"/>
        <w:adjustRightInd w:val="0"/>
        <w:ind w:left="720"/>
        <w:rPr>
          <w:rFonts w:ascii="LucidaGrande" w:hAnsi="LucidaGrande" w:cs="LucidaGrande"/>
          <w:color w:val="000000"/>
        </w:rPr>
      </w:pPr>
      <w:r>
        <w:rPr>
          <w:rFonts w:ascii="Times-Bold" w:hAnsi="Times-Bold" w:cs="Times-Bold"/>
          <w:b/>
          <w:bCs/>
          <w:color w:val="000000"/>
          <w:sz w:val="21"/>
          <w:szCs w:val="21"/>
        </w:rPr>
        <w:t xml:space="preserve">Category: </w:t>
      </w:r>
      <w:r>
        <w:rPr>
          <w:rFonts w:ascii="Times-Roman" w:hAnsi="Times-Roman" w:cs="Times-Roman"/>
          <w:color w:val="FF0000"/>
          <w:sz w:val="21"/>
          <w:szCs w:val="21"/>
        </w:rPr>
        <w:t xml:space="preserve">* </w:t>
      </w:r>
      <w:r w:rsidRPr="004A417B">
        <w:rPr>
          <w:color w:val="1F497D"/>
        </w:rPr>
        <w:t>C (Functional modification of feature)</w:t>
      </w:r>
    </w:p>
    <w:p w14:paraId="11A3FDA5" w14:textId="77777777" w:rsidR="00FF01D7" w:rsidRPr="004A417B" w:rsidRDefault="00FF01D7" w:rsidP="00FF01D7">
      <w:pPr>
        <w:autoSpaceDE w:val="0"/>
        <w:autoSpaceDN w:val="0"/>
        <w:adjustRightInd w:val="0"/>
        <w:ind w:left="720"/>
        <w:rPr>
          <w:color w:val="1F497D"/>
        </w:rPr>
      </w:pPr>
      <w:r>
        <w:rPr>
          <w:rFonts w:ascii="Times-Bold" w:hAnsi="Times-Bold" w:cs="Times-Bold"/>
          <w:b/>
          <w:bCs/>
          <w:color w:val="000000"/>
          <w:sz w:val="21"/>
          <w:szCs w:val="21"/>
        </w:rPr>
        <w:t>Reason for change:</w:t>
      </w:r>
      <w:r>
        <w:rPr>
          <w:rFonts w:ascii="Times-Roman" w:hAnsi="Times-Roman" w:cs="Times-Roman"/>
          <w:color w:val="FF0000"/>
          <w:sz w:val="21"/>
          <w:szCs w:val="21"/>
        </w:rPr>
        <w:t xml:space="preserve">* </w:t>
      </w:r>
      <w:r w:rsidRPr="004A417B">
        <w:rPr>
          <w:i/>
          <w:color w:val="1F497D"/>
        </w:rPr>
        <w:t>&lt;Short statement of purpose&gt;</w:t>
      </w:r>
    </w:p>
    <w:p w14:paraId="5B46707E" w14:textId="77777777" w:rsidR="00FF01D7" w:rsidRPr="004A417B" w:rsidRDefault="00FF01D7" w:rsidP="00FF01D7">
      <w:pPr>
        <w:autoSpaceDE w:val="0"/>
        <w:autoSpaceDN w:val="0"/>
        <w:adjustRightInd w:val="0"/>
        <w:ind w:left="720"/>
        <w:rPr>
          <w:color w:val="1F497D"/>
        </w:rPr>
      </w:pPr>
      <w:r>
        <w:rPr>
          <w:rFonts w:ascii="Times-Bold" w:hAnsi="Times-Bold" w:cs="Times-Bold"/>
          <w:b/>
          <w:bCs/>
          <w:color w:val="000000"/>
          <w:sz w:val="21"/>
          <w:szCs w:val="21"/>
        </w:rPr>
        <w:t>Summary of change:</w:t>
      </w:r>
      <w:r>
        <w:rPr>
          <w:rFonts w:ascii="Times-Roman" w:hAnsi="Times-Roman" w:cs="Times-Roman"/>
          <w:color w:val="FF0000"/>
          <w:sz w:val="21"/>
          <w:szCs w:val="21"/>
        </w:rPr>
        <w:t xml:space="preserve">* </w:t>
      </w:r>
      <w:r w:rsidRPr="004A417B">
        <w:rPr>
          <w:i/>
          <w:color w:val="1F497D"/>
        </w:rPr>
        <w:t>&lt;Outline of methodology and plan for achieving the desired change&gt;</w:t>
      </w:r>
    </w:p>
    <w:p w14:paraId="38566B8A" w14:textId="77777777" w:rsidR="00FF01D7" w:rsidRDefault="00FF01D7" w:rsidP="00FF01D7">
      <w:pPr>
        <w:autoSpaceDE w:val="0"/>
        <w:autoSpaceDN w:val="0"/>
        <w:adjustRightInd w:val="0"/>
        <w:ind w:left="720"/>
        <w:rPr>
          <w:i/>
          <w:color w:val="1F497D"/>
        </w:rPr>
      </w:pPr>
      <w:r>
        <w:rPr>
          <w:rFonts w:ascii="Times-Bold" w:hAnsi="Times-Bold" w:cs="Times-Bold"/>
          <w:b/>
          <w:bCs/>
          <w:color w:val="000000"/>
          <w:sz w:val="21"/>
          <w:szCs w:val="21"/>
        </w:rPr>
        <w:t xml:space="preserve">Supporting Documentation: </w:t>
      </w:r>
      <w:r w:rsidRPr="004A417B">
        <w:rPr>
          <w:i/>
          <w:color w:val="1F497D"/>
        </w:rPr>
        <w:t>&lt;</w:t>
      </w:r>
      <w:r>
        <w:rPr>
          <w:i/>
          <w:color w:val="1F497D"/>
        </w:rPr>
        <w:t>M</w:t>
      </w:r>
      <w:r w:rsidRPr="004A417B">
        <w:rPr>
          <w:i/>
          <w:color w:val="1F497D"/>
        </w:rPr>
        <w:t>ay include a document with a more detailed plan or reference documents&gt;</w:t>
      </w:r>
    </w:p>
    <w:p w14:paraId="666857D6" w14:textId="77777777" w:rsidR="00FF01D7" w:rsidRDefault="00FF01D7" w:rsidP="00FF01D7">
      <w:pPr>
        <w:autoSpaceDE w:val="0"/>
        <w:autoSpaceDN w:val="0"/>
        <w:adjustRightInd w:val="0"/>
        <w:ind w:left="720"/>
        <w:rPr>
          <w:rFonts w:ascii="Times-Bold" w:hAnsi="Times-Bold" w:cs="Times-Bold"/>
          <w:b/>
          <w:bCs/>
          <w:color w:val="000000"/>
          <w:sz w:val="21"/>
          <w:szCs w:val="21"/>
        </w:rPr>
      </w:pPr>
    </w:p>
    <w:p w14:paraId="4BFE8A41" w14:textId="77777777" w:rsidR="00FF01D7" w:rsidRPr="00EB198F" w:rsidRDefault="00FF01D7" w:rsidP="00FF01D7">
      <w:pPr>
        <w:rPr>
          <w:rFonts w:asciiTheme="minorHAnsi" w:hAnsiTheme="minorHAnsi"/>
          <w:sz w:val="22"/>
          <w:szCs w:val="22"/>
        </w:rPr>
      </w:pPr>
      <w:r w:rsidRPr="00EB198F">
        <w:rPr>
          <w:rFonts w:asciiTheme="minorHAnsi" w:hAnsiTheme="minorHAnsi"/>
          <w:sz w:val="22"/>
          <w:szCs w:val="22"/>
        </w:rPr>
        <w:t>If multiple WP-CRs are submitted for the same WP, the SWG will act to combine them.</w:t>
      </w:r>
    </w:p>
    <w:p w14:paraId="7F0AAD76" w14:textId="77777777" w:rsidR="00FF01D7" w:rsidRDefault="00FF01D7" w:rsidP="00FF01D7">
      <w:pPr>
        <w:pStyle w:val="Heading1"/>
      </w:pPr>
      <w:r>
        <w:t>GitHub Procedures</w:t>
      </w:r>
    </w:p>
    <w:p w14:paraId="57AD7D81" w14:textId="77777777" w:rsidR="00FF01D7" w:rsidRPr="00634F86" w:rsidRDefault="00FF01D7" w:rsidP="00FF01D7"/>
    <w:p w14:paraId="35B49E99" w14:textId="77777777" w:rsidR="00FF01D7" w:rsidRPr="00EB198F" w:rsidRDefault="00FF01D7" w:rsidP="00FF01D7">
      <w:pPr>
        <w:rPr>
          <w:rFonts w:asciiTheme="minorHAnsi" w:hAnsiTheme="minorHAnsi"/>
          <w:sz w:val="22"/>
          <w:szCs w:val="22"/>
        </w:rPr>
      </w:pPr>
      <w:r w:rsidRPr="00EB198F">
        <w:rPr>
          <w:rFonts w:asciiTheme="minorHAnsi" w:hAnsiTheme="minorHAnsi"/>
          <w:sz w:val="22"/>
          <w:szCs w:val="22"/>
        </w:rPr>
        <w:t>The development process will use GitHub repositories to organize work products of the WP teams. From time to time, a WP team may request that the SWG approve publication of intermediate products for public review. These activities will involve both a private and a public repository as follows:</w:t>
      </w:r>
    </w:p>
    <w:p w14:paraId="6D351A29" w14:textId="77777777" w:rsidR="00FF01D7" w:rsidRPr="008A4711" w:rsidRDefault="00FF01D7" w:rsidP="008A4711">
      <w:pPr>
        <w:pStyle w:val="Heading2"/>
      </w:pPr>
      <w:r w:rsidRPr="008A4711">
        <w:t>Private GitHub Repository</w:t>
      </w:r>
    </w:p>
    <w:p w14:paraId="29399B25" w14:textId="77777777" w:rsidR="00FF01D7" w:rsidRPr="00634F86" w:rsidRDefault="00FF01D7" w:rsidP="00FF01D7"/>
    <w:p w14:paraId="2201A4D9" w14:textId="77777777" w:rsidR="00FF01D7" w:rsidRPr="00EB198F" w:rsidRDefault="00FF01D7" w:rsidP="00FF01D7">
      <w:pPr>
        <w:rPr>
          <w:rFonts w:asciiTheme="minorHAnsi" w:hAnsiTheme="minorHAnsi"/>
          <w:color w:val="000000"/>
          <w:sz w:val="22"/>
          <w:szCs w:val="22"/>
        </w:rPr>
      </w:pPr>
      <w:r w:rsidRPr="00EB198F">
        <w:rPr>
          <w:rFonts w:asciiTheme="minorHAnsi" w:hAnsiTheme="minorHAnsi"/>
          <w:sz w:val="22"/>
          <w:szCs w:val="22"/>
        </w:rPr>
        <w:lastRenderedPageBreak/>
        <w:t>GitHub enables parallel work by allowing the WPs to fork their own branch of the UML model and standard document, record their work as change sets, and ultimately submit the changes back to the Editors for merge. Starting in March 2015, we are planning six months of full SWG work for the final merge, though we hope that the work is actually done incrementally during the year and one-half 3.0 development cycle to avoid a “big bang” effect at the end. This use of GitHub is in a private repository, accessible to the SWG, SIG 3D, and possible external experts identified, requiring a vote by the SWG, and admitted with an executed observer agreement as you describe.</w:t>
      </w:r>
    </w:p>
    <w:p w14:paraId="341DDA78" w14:textId="77777777" w:rsidR="00FF01D7" w:rsidRDefault="00FF01D7" w:rsidP="00FF01D7">
      <w:pPr>
        <w:rPr>
          <w:color w:val="000000"/>
        </w:rPr>
      </w:pPr>
      <w:r>
        <w:rPr>
          <w:color w:val="1F497D"/>
        </w:rPr>
        <w:t> </w:t>
      </w:r>
    </w:p>
    <w:p w14:paraId="78530BED" w14:textId="77777777" w:rsidR="00FF01D7" w:rsidRPr="008A4711" w:rsidRDefault="00FF01D7" w:rsidP="008A4711">
      <w:pPr>
        <w:pStyle w:val="Heading2"/>
      </w:pPr>
      <w:r w:rsidRPr="008A4711">
        <w:t>Outreach via Public GitHub Repository</w:t>
      </w:r>
    </w:p>
    <w:p w14:paraId="24FD773D" w14:textId="77777777" w:rsidR="00FF01D7" w:rsidRPr="00634F86" w:rsidRDefault="00FF01D7" w:rsidP="00FF01D7"/>
    <w:p w14:paraId="2AD4279E" w14:textId="77777777" w:rsidR="00FF01D7" w:rsidRPr="00EB198F" w:rsidRDefault="00FF01D7" w:rsidP="00FF01D7">
      <w:pPr>
        <w:rPr>
          <w:rFonts w:asciiTheme="minorHAnsi" w:hAnsiTheme="minorHAnsi"/>
          <w:sz w:val="22"/>
          <w:szCs w:val="22"/>
        </w:rPr>
      </w:pPr>
      <w:r w:rsidRPr="00EB198F">
        <w:rPr>
          <w:rFonts w:asciiTheme="minorHAnsi" w:hAnsiTheme="minorHAnsi"/>
          <w:sz w:val="22"/>
          <w:szCs w:val="22"/>
        </w:rPr>
        <w:t>Independently, the SWG intends to expose some results via GitHub during the course of the development cycle to get external review, much as we did during GeoPackage 1.0. For this purpose there will be a second public repository with a slightly different URL such as  </w:t>
      </w:r>
      <w:hyperlink r:id="rId15" w:tgtFrame="_blank" w:history="1">
        <w:r w:rsidRPr="00EB198F">
          <w:rPr>
            <w:rStyle w:val="Hyperlink"/>
            <w:rFonts w:asciiTheme="minorHAnsi" w:hAnsiTheme="minorHAnsi"/>
            <w:sz w:val="22"/>
            <w:szCs w:val="22"/>
          </w:rPr>
          <w:t>http://www.github.com/opengeospatial/CityGML-Public</w:t>
        </w:r>
      </w:hyperlink>
      <w:r w:rsidRPr="00EB198F">
        <w:rPr>
          <w:rFonts w:asciiTheme="minorHAnsi" w:hAnsiTheme="minorHAnsi"/>
          <w:color w:val="000000"/>
          <w:sz w:val="22"/>
          <w:szCs w:val="22"/>
        </w:rPr>
        <w:t xml:space="preserve"> </w:t>
      </w:r>
      <w:r w:rsidRPr="00EB198F">
        <w:rPr>
          <w:rFonts w:asciiTheme="minorHAnsi" w:hAnsiTheme="minorHAnsi"/>
          <w:sz w:val="22"/>
          <w:szCs w:val="22"/>
        </w:rPr>
        <w:t>(and then the private one could be as  </w:t>
      </w:r>
      <w:hyperlink r:id="rId16" w:tgtFrame="_blank" w:history="1">
        <w:r w:rsidRPr="00EB198F">
          <w:rPr>
            <w:rStyle w:val="Hyperlink"/>
            <w:rFonts w:asciiTheme="minorHAnsi" w:hAnsiTheme="minorHAnsi"/>
            <w:sz w:val="22"/>
            <w:szCs w:val="22"/>
          </w:rPr>
          <w:t>http://www.github.com/opengeospatial/CityGML-SWG</w:t>
        </w:r>
      </w:hyperlink>
      <w:r w:rsidRPr="00EB198F">
        <w:rPr>
          <w:rFonts w:asciiTheme="minorHAnsi" w:hAnsiTheme="minorHAnsi"/>
          <w:color w:val="000000"/>
          <w:sz w:val="22"/>
          <w:szCs w:val="22"/>
        </w:rPr>
        <w:t xml:space="preserve"> . </w:t>
      </w:r>
      <w:r w:rsidRPr="00EB198F">
        <w:rPr>
          <w:rFonts w:asciiTheme="minorHAnsi" w:hAnsiTheme="minorHAnsi"/>
          <w:sz w:val="22"/>
          <w:szCs w:val="22"/>
        </w:rPr>
        <w:t>This is a technical issue to be determined jointly with OGC staff.</w:t>
      </w:r>
    </w:p>
    <w:p w14:paraId="2800A4AD" w14:textId="77777777" w:rsidR="00FF01D7" w:rsidRDefault="00FF01D7" w:rsidP="00FF01D7"/>
    <w:p w14:paraId="3BBA573E" w14:textId="77777777" w:rsidR="00FF01D7" w:rsidRDefault="00FF01D7" w:rsidP="00FF01D7"/>
    <w:p w14:paraId="76B1A98E" w14:textId="77777777" w:rsidR="00FF01D7" w:rsidRDefault="00FF01D7" w:rsidP="00FF01D7"/>
    <w:p w14:paraId="18C2AA18" w14:textId="77777777" w:rsidR="00021F74" w:rsidRDefault="00021F74"/>
    <w:sectPr w:rsidR="00021F74">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7E468D27" w14:textId="77777777" w:rsidR="00FF01D7" w:rsidRDefault="00FF01D7" w:rsidP="00FF01D7">
      <w:pPr>
        <w:pStyle w:val="CommentText"/>
      </w:pPr>
      <w:r>
        <w:rPr>
          <w:rStyle w:val="CommentReference"/>
        </w:rPr>
        <w:annotationRef/>
      </w:r>
      <w:r>
        <w:t>In this case, the author of the CR needs to be notified. Thanks</w:t>
      </w:r>
    </w:p>
  </w:comment>
  <w:comment w:id="1" w:author="Author" w:initials="A">
    <w:p w14:paraId="73A2126B" w14:textId="77777777" w:rsidR="00FF01D7" w:rsidRDefault="00FF01D7" w:rsidP="00FF01D7">
      <w:pPr>
        <w:pStyle w:val="CommentText"/>
      </w:pPr>
      <w:r>
        <w:rPr>
          <w:rStyle w:val="CommentReference"/>
        </w:rPr>
        <w:annotationRef/>
      </w:r>
      <w:r>
        <w:t>Noted here and added in the “Existing CRs” section below as item 3.</w:t>
      </w:r>
    </w:p>
  </w:comment>
  <w:comment w:id="2" w:author="Author" w:initials="A">
    <w:p w14:paraId="2BA97973" w14:textId="77777777" w:rsidR="00FF01D7" w:rsidRDefault="00FF01D7" w:rsidP="00FF01D7">
      <w:pPr>
        <w:pStyle w:val="CommentText"/>
      </w:pPr>
      <w:r>
        <w:rPr>
          <w:rStyle w:val="CommentReference"/>
        </w:rPr>
        <w:annotationRef/>
      </w:r>
      <w:r>
        <w:t>This should be done through OGC communications – public announcements, posting to various linkedin groups, etc.</w:t>
      </w:r>
    </w:p>
  </w:comment>
  <w:comment w:id="3" w:author="Author" w:initials="A">
    <w:p w14:paraId="1FA4FDE1" w14:textId="77777777" w:rsidR="00FF01D7" w:rsidRDefault="00FF01D7" w:rsidP="00FF01D7">
      <w:pPr>
        <w:pStyle w:val="CommentText"/>
      </w:pPr>
      <w:r>
        <w:rPr>
          <w:rStyle w:val="CommentReference"/>
        </w:rPr>
        <w:annotationRef/>
      </w:r>
      <w:r>
        <w:t>Text added here to that effect</w:t>
      </w:r>
    </w:p>
  </w:comment>
  <w:comment w:id="12" w:author="Author" w:initials="A">
    <w:p w14:paraId="17AC770F" w14:textId="77777777" w:rsidR="00FF01D7" w:rsidRDefault="00FF01D7" w:rsidP="00FF01D7">
      <w:pPr>
        <w:pStyle w:val="CommentText"/>
      </w:pPr>
      <w:r>
        <w:rPr>
          <w:rStyle w:val="CommentReference"/>
        </w:rPr>
        <w:annotationRef/>
      </w:r>
      <w:r>
        <w:t>There are no planned revisions for GML, so this may not be an issue.</w:t>
      </w:r>
    </w:p>
  </w:comment>
  <w:comment w:id="13" w:author="Author" w:initials="A">
    <w:p w14:paraId="4E603784" w14:textId="77777777" w:rsidR="00FF01D7" w:rsidRDefault="00FF01D7" w:rsidP="00FF01D7">
      <w:pPr>
        <w:pStyle w:val="CommentText"/>
      </w:pPr>
      <w:r>
        <w:rPr>
          <w:rStyle w:val="CommentReference"/>
        </w:rPr>
        <w:annotationRef/>
      </w:r>
      <w:r>
        <w:t>OK That would be good but has tripped us up in the past. A non-issue issue is easy to resolve.</w:t>
      </w:r>
    </w:p>
  </w:comment>
  <w:comment w:id="25" w:author="Author" w:initials="A">
    <w:p w14:paraId="5C3E9E37" w14:textId="77777777" w:rsidR="00FF01D7" w:rsidRDefault="00FF01D7" w:rsidP="00FF01D7">
      <w:pPr>
        <w:pStyle w:val="CommentText"/>
      </w:pPr>
      <w:r>
        <w:rPr>
          <w:rStyle w:val="CommentReference"/>
        </w:rPr>
        <w:annotationRef/>
      </w:r>
      <w:r>
        <w:t>What is this?</w:t>
      </w:r>
    </w:p>
  </w:comment>
  <w:comment w:id="26" w:author="Author" w:initials="A">
    <w:p w14:paraId="694886F5" w14:textId="77777777" w:rsidR="00FF01D7" w:rsidRDefault="00FF01D7" w:rsidP="00FF01D7">
      <w:pPr>
        <w:pStyle w:val="CommentText"/>
      </w:pPr>
      <w:r>
        <w:rPr>
          <w:rStyle w:val="CommentReference"/>
        </w:rPr>
        <w:annotationRef/>
      </w:r>
      <w:r>
        <w:t>This is the non-American English for story – meaning floor or level.</w:t>
      </w:r>
    </w:p>
  </w:comment>
  <w:comment w:id="30" w:author="Author" w:initials="A">
    <w:p w14:paraId="1E6E632F" w14:textId="77777777" w:rsidR="00FF01D7" w:rsidRDefault="00FF01D7" w:rsidP="00FF01D7">
      <w:pPr>
        <w:pStyle w:val="CommentText"/>
      </w:pPr>
      <w:r>
        <w:rPr>
          <w:rStyle w:val="CommentReference"/>
        </w:rPr>
        <w:annotationRef/>
      </w:r>
      <w:r>
        <w:t>It is a perhaps awkward way of warning that if there is something you care about and you and no-one alse submits a CR, then we won’t work on it in CityGML 3.0. Our process is driven by the existence of someone committed enough to submit a CR. Thereafter there is no restriction on participation. I added some language to clarify.</w:t>
      </w:r>
    </w:p>
  </w:comment>
  <w:comment w:id="31" w:author="Author" w:initials="A">
    <w:p w14:paraId="0BDFD76C" w14:textId="77777777" w:rsidR="00FF01D7" w:rsidRDefault="00FF01D7" w:rsidP="00FF01D7">
      <w:pPr>
        <w:pStyle w:val="CommentText"/>
      </w:pPr>
      <w:r>
        <w:rPr>
          <w:rStyle w:val="CommentReference"/>
        </w:rPr>
        <w:annotationRef/>
      </w:r>
      <w:r>
        <w:t>? What if there are multiple CRs. Example: multiple CRs for additional geometry types?</w:t>
      </w:r>
    </w:p>
  </w:comment>
  <w:comment w:id="32" w:author="Author" w:initials="A">
    <w:p w14:paraId="2557F971" w14:textId="77777777" w:rsidR="00FF01D7" w:rsidRDefault="00FF01D7" w:rsidP="00FF01D7">
      <w:pPr>
        <w:pStyle w:val="CommentText"/>
      </w:pPr>
      <w:r>
        <w:rPr>
          <w:rStyle w:val="CommentReference"/>
        </w:rPr>
        <w:annotationRef/>
      </w:r>
      <w:r>
        <w:t>Does this include the public call for CRs?</w:t>
      </w:r>
    </w:p>
  </w:comment>
  <w:comment w:id="33" w:author="Author" w:initials="A">
    <w:p w14:paraId="3B092829" w14:textId="77777777" w:rsidR="00FF01D7" w:rsidRDefault="00FF01D7" w:rsidP="00FF01D7">
      <w:pPr>
        <w:pStyle w:val="CommentText"/>
      </w:pPr>
      <w:r>
        <w:rPr>
          <w:rStyle w:val="CommentReference"/>
        </w:rPr>
        <w:annotationRef/>
      </w:r>
      <w:r>
        <w:t>No. This date needs to be changed, unfortunately. I changed the text.</w:t>
      </w:r>
    </w:p>
  </w:comment>
  <w:comment w:id="34" w:author="Author" w:initials="A">
    <w:p w14:paraId="69568B01" w14:textId="77777777" w:rsidR="00FF01D7" w:rsidRDefault="00FF01D7" w:rsidP="00FF01D7">
      <w:pPr>
        <w:pStyle w:val="CommentText"/>
      </w:pPr>
      <w:r>
        <w:rPr>
          <w:rStyle w:val="CommentReference"/>
        </w:rPr>
        <w:annotationRef/>
      </w:r>
      <w:r>
        <w:t>PLEASE: Anytime a CR is discussed and there is a resolution, please let me know so that I can update CR status in the OGC CR repository! This also means that any new CRs shall be submitted using the online OGC CR application.</w:t>
      </w:r>
    </w:p>
  </w:comment>
  <w:comment w:id="35" w:author="Author" w:initials="A">
    <w:p w14:paraId="381F8499" w14:textId="77777777" w:rsidR="00FF01D7" w:rsidRDefault="00FF01D7" w:rsidP="00FF01D7">
      <w:pPr>
        <w:pStyle w:val="CommentText"/>
      </w:pPr>
      <w:r>
        <w:rPr>
          <w:rStyle w:val="CommentReference"/>
        </w:rPr>
        <w:annotationRef/>
      </w:r>
      <w:r>
        <w:t>OK We understand those constraints.</w:t>
      </w:r>
    </w:p>
  </w:comment>
  <w:comment w:id="37" w:author="Author" w:initials="A">
    <w:p w14:paraId="2C2EB641" w14:textId="77777777" w:rsidR="00FF01D7" w:rsidRDefault="00FF01D7" w:rsidP="00FF01D7">
      <w:pPr>
        <w:pStyle w:val="CommentText"/>
      </w:pPr>
      <w:r>
        <w:rPr>
          <w:rStyle w:val="CommentReference"/>
        </w:rPr>
        <w:annotationRef/>
      </w:r>
      <w:r>
        <w:t>Which is less than 1 page in length.</w:t>
      </w:r>
    </w:p>
  </w:comment>
  <w:comment w:id="38" w:author="Author" w:initials="A">
    <w:p w14:paraId="171298D5" w14:textId="77777777" w:rsidR="00FF01D7" w:rsidRDefault="00FF01D7" w:rsidP="00FF01D7">
      <w:pPr>
        <w:pStyle w:val="CommentText"/>
      </w:pPr>
      <w:r>
        <w:rPr>
          <w:rStyle w:val="CommentReference"/>
        </w:rPr>
        <w:annotationRef/>
      </w:r>
      <w:r>
        <w:t>Molto bene.</w:t>
      </w:r>
    </w:p>
  </w:comment>
  <w:comment w:id="39" w:author="Author" w:initials="A">
    <w:p w14:paraId="3F7DE637" w14:textId="77777777" w:rsidR="00FF01D7" w:rsidRDefault="00FF01D7" w:rsidP="00FF01D7">
      <w:pPr>
        <w:pStyle w:val="CommentText"/>
      </w:pPr>
      <w:r>
        <w:rPr>
          <w:rStyle w:val="CommentReference"/>
        </w:rPr>
        <w:annotationRef/>
      </w:r>
      <w:r>
        <w:t>Remember that all CRs are public anyway. This may help ease the pain of academic publication.</w:t>
      </w:r>
    </w:p>
  </w:comment>
  <w:comment w:id="40" w:author="Author" w:initials="A">
    <w:p w14:paraId="5BF5A6B8" w14:textId="77777777" w:rsidR="00FF01D7" w:rsidRDefault="00FF01D7" w:rsidP="00FF01D7">
      <w:pPr>
        <w:pStyle w:val="CommentText"/>
      </w:pPr>
      <w:r>
        <w:rPr>
          <w:rStyle w:val="CommentReference"/>
        </w:rPr>
        <w:annotationRef/>
      </w:r>
      <w:r>
        <w:t>Carl, I made this explicit so that there is only one way to submit a CR – as we intended but maybe it was not totally clear.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468D27" w15:done="0"/>
  <w15:commentEx w15:paraId="73A2126B" w15:paraIdParent="7E468D27" w15:done="0"/>
  <w15:commentEx w15:paraId="2BA97973" w15:done="0"/>
  <w15:commentEx w15:paraId="1FA4FDE1" w15:paraIdParent="2BA97973" w15:done="0"/>
  <w15:commentEx w15:paraId="17AC770F" w15:done="0"/>
  <w15:commentEx w15:paraId="4E603784" w15:paraIdParent="17AC770F" w15:done="0"/>
  <w15:commentEx w15:paraId="5C3E9E37" w15:done="0"/>
  <w15:commentEx w15:paraId="694886F5" w15:paraIdParent="5C3E9E37" w15:done="0"/>
  <w15:commentEx w15:paraId="1E6E632F" w15:paraIdParent="5C3E9E37" w15:done="0"/>
  <w15:commentEx w15:paraId="0BDFD76C" w15:done="0"/>
  <w15:commentEx w15:paraId="2557F971" w15:done="0"/>
  <w15:commentEx w15:paraId="3B092829" w15:paraIdParent="2557F971" w15:done="0"/>
  <w15:commentEx w15:paraId="69568B01" w15:done="0"/>
  <w15:commentEx w15:paraId="381F8499" w15:paraIdParent="69568B01" w15:done="0"/>
  <w15:commentEx w15:paraId="2C2EB641" w15:done="0"/>
  <w15:commentEx w15:paraId="171298D5" w15:paraIdParent="2C2EB641" w15:done="0"/>
  <w15:commentEx w15:paraId="3F7DE637" w15:done="0"/>
  <w15:commentEx w15:paraId="5BF5A6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E9BF0" w14:textId="77777777" w:rsidR="00142690" w:rsidRDefault="00142690">
      <w:pPr>
        <w:spacing w:before="0" w:after="0"/>
      </w:pPr>
      <w:r>
        <w:separator/>
      </w:r>
    </w:p>
  </w:endnote>
  <w:endnote w:type="continuationSeparator" w:id="0">
    <w:p w14:paraId="4407F35A" w14:textId="77777777" w:rsidR="00142690" w:rsidRDefault="0014269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Bold">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 w:name="LucidaGrand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B47C2" w14:textId="77777777" w:rsidR="00203B7D" w:rsidRDefault="00203B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601CD" w14:textId="77777777" w:rsidR="00F81DF1" w:rsidRDefault="00F81DF1">
    <w:pPr>
      <w:pStyle w:val="Footer"/>
      <w:rPr>
        <w:sz w:val="18"/>
      </w:rPr>
    </w:pPr>
  </w:p>
  <w:p w14:paraId="52DFEBCA" w14:textId="77777777" w:rsidR="00F81DF1" w:rsidRDefault="00B403D7">
    <w:pPr>
      <w:pStyle w:val="Footer"/>
      <w:rPr>
        <w:b/>
        <w:sz w:val="18"/>
      </w:rPr>
    </w:pPr>
    <w:r>
      <w:rPr>
        <w:b/>
        <w:sz w:val="18"/>
      </w:rPr>
      <w:t>Open Geospatial Consortium</w:t>
    </w:r>
  </w:p>
  <w:p w14:paraId="736587CF" w14:textId="77777777" w:rsidR="00F81DF1" w:rsidRDefault="00FF01D7">
    <w:pPr>
      <w:pStyle w:val="Footer"/>
    </w:pPr>
    <w:r>
      <w:rPr>
        <w:b/>
        <w:sz w:val="18"/>
      </w:rPr>
      <w:t>CityGML 3.0 Development Process</w:t>
    </w:r>
    <w:r w:rsidR="00F81DF1">
      <w:rPr>
        <w:b/>
      </w:rPr>
      <w:tab/>
    </w:r>
    <w:r w:rsidR="00F81DF1">
      <w:rPr>
        <w:b/>
      </w:rPr>
      <w:tab/>
      <w:t xml:space="preserve">Page </w:t>
    </w:r>
    <w:r w:rsidR="00F81DF1">
      <w:rPr>
        <w:rStyle w:val="PageNumber"/>
        <w:b/>
      </w:rPr>
      <w:fldChar w:fldCharType="begin"/>
    </w:r>
    <w:r w:rsidR="00F81DF1">
      <w:rPr>
        <w:rStyle w:val="PageNumber"/>
        <w:b/>
      </w:rPr>
      <w:instrText xml:space="preserve"> PAGE </w:instrText>
    </w:r>
    <w:r w:rsidR="00F81DF1">
      <w:rPr>
        <w:rStyle w:val="PageNumber"/>
        <w:b/>
      </w:rPr>
      <w:fldChar w:fldCharType="separate"/>
    </w:r>
    <w:r w:rsidR="00203B7D">
      <w:rPr>
        <w:rStyle w:val="PageNumber"/>
        <w:b/>
        <w:noProof/>
      </w:rPr>
      <w:t>1</w:t>
    </w:r>
    <w:r w:rsidR="00F81DF1">
      <w:rPr>
        <w:rStyle w:val="PageNumbe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49E90" w14:textId="77777777" w:rsidR="00203B7D" w:rsidRDefault="00203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75085" w14:textId="77777777" w:rsidR="00142690" w:rsidRDefault="00142690">
      <w:pPr>
        <w:spacing w:before="0" w:after="0"/>
      </w:pPr>
      <w:r>
        <w:separator/>
      </w:r>
    </w:p>
  </w:footnote>
  <w:footnote w:type="continuationSeparator" w:id="0">
    <w:p w14:paraId="587DD506" w14:textId="77777777" w:rsidR="00142690" w:rsidRDefault="0014269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F1545" w14:textId="77777777" w:rsidR="00203B7D" w:rsidRDefault="00203B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27CF7" w14:textId="7483FAE2" w:rsidR="00F81DF1" w:rsidRPr="00FF01D7" w:rsidRDefault="00FF01D7" w:rsidP="00FF01D7">
    <w:pPr>
      <w:pStyle w:val="Header"/>
    </w:pPr>
    <w:r>
      <w:rPr>
        <w:b/>
        <w:bCs/>
      </w:rPr>
      <w:t>OGC Document 14-033</w:t>
    </w:r>
    <w:ins w:id="41" w:author="Author">
      <w:r w:rsidR="00203B7D">
        <w:rPr>
          <w:b/>
          <w:bCs/>
        </w:rPr>
        <w:t>r1</w:t>
      </w:r>
    </w:ins>
    <w:bookmarkStart w:id="42" w:name="_GoBack"/>
    <w:bookmarkEnd w:id="42"/>
    <w:r>
      <w:t xml:space="preserve"> </w:t>
    </w:r>
    <w:r>
      <w:tab/>
    </w:r>
    <w:r>
      <w:tab/>
    </w:r>
    <w:r>
      <w:rPr>
        <w:b/>
        <w:bCs/>
      </w:rPr>
      <w:t>CityGML 3.0 Development Process</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AE943" w14:textId="77777777" w:rsidR="00203B7D" w:rsidRDefault="00203B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23229AD"/>
    <w:multiLevelType w:val="hybridMultilevel"/>
    <w:tmpl w:val="C3B21450"/>
    <w:lvl w:ilvl="0" w:tplc="497EC8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69C0C20"/>
    <w:multiLevelType w:val="singleLevel"/>
    <w:tmpl w:val="B28E9F20"/>
    <w:lvl w:ilvl="0">
      <w:start w:val="1"/>
      <w:numFmt w:val="decimal"/>
      <w:lvlText w:val="%1."/>
      <w:legacy w:legacy="1" w:legacySpace="0" w:legacyIndent="360"/>
      <w:lvlJc w:val="left"/>
      <w:pPr>
        <w:ind w:left="1080" w:hanging="360"/>
      </w:pPr>
    </w:lvl>
  </w:abstractNum>
  <w:abstractNum w:abstractNumId="4">
    <w:nsid w:val="23A5201C"/>
    <w:multiLevelType w:val="hybridMultilevel"/>
    <w:tmpl w:val="93106216"/>
    <w:lvl w:ilvl="0" w:tplc="328208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856708"/>
    <w:multiLevelType w:val="hybridMultilevel"/>
    <w:tmpl w:val="36DAD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D4F6D6D"/>
    <w:multiLevelType w:val="hybridMultilevel"/>
    <w:tmpl w:val="9504526C"/>
    <w:lvl w:ilvl="0" w:tplc="587C1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A36B4"/>
    <w:multiLevelType w:val="hybridMultilevel"/>
    <w:tmpl w:val="009A6BC0"/>
    <w:lvl w:ilvl="0" w:tplc="3CF4DC8C">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4BB38FC"/>
    <w:multiLevelType w:val="hybridMultilevel"/>
    <w:tmpl w:val="903824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4343255"/>
    <w:multiLevelType w:val="hybridMultilevel"/>
    <w:tmpl w:val="28C8D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2717D37"/>
    <w:multiLevelType w:val="singleLevel"/>
    <w:tmpl w:val="F56A89C8"/>
    <w:lvl w:ilvl="0">
      <w:start w:val="1"/>
      <w:numFmt w:val="decimal"/>
      <w:lvlText w:val="%1."/>
      <w:legacy w:legacy="1" w:legacySpace="0" w:legacyIndent="360"/>
      <w:lvlJc w:val="left"/>
      <w:pPr>
        <w:ind w:left="1440" w:hanging="360"/>
      </w:pPr>
    </w:lvl>
  </w:abstractNum>
  <w:abstractNum w:abstractNumId="11">
    <w:nsid w:val="586159A0"/>
    <w:multiLevelType w:val="hybridMultilevel"/>
    <w:tmpl w:val="3898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3D0371"/>
    <w:multiLevelType w:val="singleLevel"/>
    <w:tmpl w:val="69182CF8"/>
    <w:lvl w:ilvl="0">
      <w:start w:val="1"/>
      <w:numFmt w:val="decimal"/>
      <w:lvlText w:val="%1."/>
      <w:legacy w:legacy="1" w:legacySpace="0" w:legacyIndent="360"/>
      <w:lvlJc w:val="left"/>
      <w:pPr>
        <w:ind w:left="1440" w:hanging="360"/>
      </w:pPr>
    </w:lvl>
  </w:abstractNum>
  <w:abstractNum w:abstractNumId="13">
    <w:nsid w:val="66BB72AB"/>
    <w:multiLevelType w:val="hybridMultilevel"/>
    <w:tmpl w:val="36DAD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87632BD"/>
    <w:multiLevelType w:val="hybridMultilevel"/>
    <w:tmpl w:val="6F0CA1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003F6E"/>
    <w:multiLevelType w:val="hybridMultilevel"/>
    <w:tmpl w:val="DE8AE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6C41F10"/>
    <w:multiLevelType w:val="hybridMultilevel"/>
    <w:tmpl w:val="D800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4">
    <w:abstractNumId w:val="12"/>
  </w:num>
  <w:num w:numId="5">
    <w:abstractNumId w:val="12"/>
    <w:lvlOverride w:ilvl="0">
      <w:lvl w:ilvl="0">
        <w:start w:val="1"/>
        <w:numFmt w:val="decimal"/>
        <w:lvlText w:val="%1."/>
        <w:legacy w:legacy="1" w:legacySpace="0" w:legacyIndent="360"/>
        <w:lvlJc w:val="left"/>
        <w:pPr>
          <w:ind w:left="1440" w:hanging="360"/>
        </w:pPr>
      </w:lvl>
    </w:lvlOverride>
  </w:num>
  <w:num w:numId="6">
    <w:abstractNumId w:val="10"/>
  </w:num>
  <w:num w:numId="7">
    <w:abstractNumId w:val="10"/>
    <w:lvlOverride w:ilvl="0">
      <w:lvl w:ilvl="0">
        <w:start w:val="1"/>
        <w:numFmt w:val="decimal"/>
        <w:lvlText w:val="%1."/>
        <w:legacy w:legacy="1" w:legacySpace="0" w:legacyIndent="360"/>
        <w:lvlJc w:val="left"/>
        <w:pPr>
          <w:ind w:left="1440" w:hanging="360"/>
        </w:pPr>
      </w:lvl>
    </w:lvlOverride>
  </w:num>
  <w:num w:numId="8">
    <w:abstractNumId w:val="10"/>
    <w:lvlOverride w:ilvl="0">
      <w:lvl w:ilvl="0">
        <w:start w:val="1"/>
        <w:numFmt w:val="decimal"/>
        <w:lvlText w:val="%1."/>
        <w:legacy w:legacy="1" w:legacySpace="0" w:legacyIndent="360"/>
        <w:lvlJc w:val="left"/>
        <w:pPr>
          <w:ind w:left="1440" w:hanging="360"/>
        </w:pPr>
      </w:lvl>
    </w:lvlOverride>
  </w:num>
  <w:num w:numId="9">
    <w:abstractNumId w:val="10"/>
    <w:lvlOverride w:ilvl="0">
      <w:lvl w:ilvl="0">
        <w:start w:val="1"/>
        <w:numFmt w:val="decimal"/>
        <w:lvlText w:val="%1."/>
        <w:legacy w:legacy="1" w:legacySpace="0" w:legacyIndent="360"/>
        <w:lvlJc w:val="left"/>
        <w:pPr>
          <w:ind w:left="1440" w:hanging="360"/>
        </w:pPr>
      </w:lvl>
    </w:lvlOverride>
  </w:num>
  <w:num w:numId="10">
    <w:abstractNumId w:val="3"/>
  </w:num>
  <w:num w:numId="11">
    <w:abstractNumId w:val="7"/>
  </w:num>
  <w:num w:numId="12">
    <w:abstractNumId w:val="4"/>
  </w:num>
  <w:num w:numId="13">
    <w:abstractNumId w:val="16"/>
  </w:num>
  <w:num w:numId="14">
    <w:abstractNumId w:val="11"/>
  </w:num>
  <w:num w:numId="15">
    <w:abstractNumId w:val="13"/>
  </w:num>
  <w:num w:numId="16">
    <w:abstractNumId w:val="14"/>
  </w:num>
  <w:num w:numId="17">
    <w:abstractNumId w:val="9"/>
  </w:num>
  <w:num w:numId="18">
    <w:abstractNumId w:val="15"/>
  </w:num>
  <w:num w:numId="19">
    <w:abstractNumId w:val="5"/>
  </w:num>
  <w:num w:numId="20">
    <w:abstractNumId w:val="6"/>
  </w:num>
  <w:num w:numId="21">
    <w:abstractNumId w:val="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5"/>
  <w:removePersonalInformation/>
  <w:removeDateAndTime/>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F3F"/>
    <w:rsid w:val="00013F3F"/>
    <w:rsid w:val="00021F74"/>
    <w:rsid w:val="00076F58"/>
    <w:rsid w:val="00142690"/>
    <w:rsid w:val="001D1DEC"/>
    <w:rsid w:val="00203B7D"/>
    <w:rsid w:val="00222DF8"/>
    <w:rsid w:val="00337044"/>
    <w:rsid w:val="00425748"/>
    <w:rsid w:val="005657C7"/>
    <w:rsid w:val="00565FB8"/>
    <w:rsid w:val="00580B2D"/>
    <w:rsid w:val="005E3808"/>
    <w:rsid w:val="006271D2"/>
    <w:rsid w:val="006C6C02"/>
    <w:rsid w:val="006F3246"/>
    <w:rsid w:val="006F6907"/>
    <w:rsid w:val="0070775B"/>
    <w:rsid w:val="007B58E1"/>
    <w:rsid w:val="0080619A"/>
    <w:rsid w:val="0083642A"/>
    <w:rsid w:val="008A4711"/>
    <w:rsid w:val="009459E3"/>
    <w:rsid w:val="00974CB8"/>
    <w:rsid w:val="00A714BD"/>
    <w:rsid w:val="00B403D7"/>
    <w:rsid w:val="00B8133A"/>
    <w:rsid w:val="00B8176B"/>
    <w:rsid w:val="00C35D84"/>
    <w:rsid w:val="00D82303"/>
    <w:rsid w:val="00DF1132"/>
    <w:rsid w:val="00EB198F"/>
    <w:rsid w:val="00EC52D3"/>
    <w:rsid w:val="00EC644B"/>
    <w:rsid w:val="00F57452"/>
    <w:rsid w:val="00F81DF1"/>
    <w:rsid w:val="00FA7206"/>
    <w:rsid w:val="00FF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A208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40" w:after="40"/>
    </w:pPr>
  </w:style>
  <w:style w:type="paragraph" w:styleId="Heading1">
    <w:name w:val="heading 1"/>
    <w:basedOn w:val="Normal"/>
    <w:next w:val="Normal"/>
    <w:qFormat/>
    <w:pPr>
      <w:keepNext/>
      <w:numPr>
        <w:numId w:val="1"/>
      </w:numPr>
      <w:pBdr>
        <w:top w:val="single" w:sz="6" w:space="1" w:color="auto"/>
        <w:bottom w:val="single" w:sz="6" w:space="1" w:color="auto"/>
      </w:pBd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sz w:val="28"/>
      <w:u w:val="single"/>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aliases w:val="H4"/>
    <w:basedOn w:val="Normal"/>
    <w:next w:val="Normal"/>
    <w:qFormat/>
    <w:pPr>
      <w:keepNext/>
      <w:numPr>
        <w:ilvl w:val="3"/>
        <w:numId w:val="1"/>
      </w:numPr>
      <w:spacing w:before="240" w:after="60"/>
      <w:outlineLvl w:val="3"/>
    </w:pPr>
    <w:rPr>
      <w:rFonts w:ascii="Arial" w:hAnsi="Arial"/>
      <w:b/>
      <w:i/>
      <w:sz w:val="24"/>
    </w:rPr>
  </w:style>
  <w:style w:type="paragraph" w:styleId="Heading5">
    <w:name w:val="heading 5"/>
    <w:basedOn w:val="Normal"/>
    <w:next w:val="Normal"/>
    <w:qFormat/>
    <w:pPr>
      <w:keepNext/>
      <w:numPr>
        <w:ilvl w:val="4"/>
        <w:numId w:val="1"/>
      </w:numPr>
      <w:spacing w:before="240" w:after="60"/>
      <w:outlineLvl w:val="4"/>
    </w:pPr>
    <w:rPr>
      <w:sz w:val="22"/>
    </w:rPr>
  </w:style>
  <w:style w:type="paragraph" w:styleId="Heading6">
    <w:name w:val="heading 6"/>
    <w:basedOn w:val="Normal"/>
    <w:next w:val="Normal"/>
    <w:qFormat/>
    <w:pPr>
      <w:keepNext/>
      <w:numPr>
        <w:ilvl w:val="5"/>
        <w:numId w:val="1"/>
      </w:numPr>
      <w:spacing w:before="240" w:after="60"/>
      <w:outlineLvl w:val="5"/>
    </w:pPr>
    <w:rPr>
      <w:i/>
      <w:sz w:val="22"/>
    </w:rPr>
  </w:style>
  <w:style w:type="paragraph" w:styleId="Heading7">
    <w:name w:val="heading 7"/>
    <w:basedOn w:val="Normal"/>
    <w:next w:val="Normal"/>
    <w:qFormat/>
    <w:pPr>
      <w:keepNext/>
      <w:numPr>
        <w:ilvl w:val="6"/>
        <w:numId w:val="1"/>
      </w:numPr>
      <w:spacing w:before="240" w:after="60"/>
      <w:outlineLvl w:val="6"/>
    </w:pPr>
  </w:style>
  <w:style w:type="paragraph" w:styleId="Heading8">
    <w:name w:val="heading 8"/>
    <w:basedOn w:val="Normal"/>
    <w:next w:val="Normal"/>
    <w:qFormat/>
    <w:pPr>
      <w:keepNext/>
      <w:numPr>
        <w:ilvl w:val="7"/>
        <w:numId w:val="1"/>
      </w:numPr>
      <w:spacing w:before="240" w:after="60"/>
      <w:outlineLvl w:val="7"/>
    </w:pPr>
    <w:rPr>
      <w:i/>
    </w:rPr>
  </w:style>
  <w:style w:type="paragraph" w:styleId="Heading9">
    <w:name w:val="heading 9"/>
    <w:basedOn w:val="Normal"/>
    <w:next w:val="Normal"/>
    <w:qFormat/>
    <w:pPr>
      <w:keepNext/>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Arial" w:hAnsi="Arial"/>
    </w:rPr>
  </w:style>
  <w:style w:type="paragraph" w:customStyle="1" w:styleId="DocumentNumber">
    <w:name w:val="DocumentNumber"/>
    <w:basedOn w:val="Normal"/>
    <w:pPr>
      <w:pBdr>
        <w:top w:val="single" w:sz="6" w:space="1" w:color="auto" w:shadow="1"/>
        <w:left w:val="single" w:sz="6" w:space="1" w:color="auto" w:shadow="1"/>
        <w:bottom w:val="single" w:sz="6" w:space="1" w:color="auto" w:shadow="1"/>
        <w:right w:val="single" w:sz="6" w:space="1" w:color="auto" w:shadow="1"/>
      </w:pBdr>
      <w:spacing w:after="960"/>
      <w:jc w:val="center"/>
    </w:pPr>
    <w:rPr>
      <w:rFonts w:ascii="Arial" w:hAnsi="Arial"/>
      <w:b/>
      <w:sz w:val="36"/>
    </w:rPr>
  </w:style>
  <w:style w:type="paragraph" w:customStyle="1" w:styleId="DocumentHeaderInfo">
    <w:name w:val="DocumentHeaderInfo"/>
    <w:basedOn w:val="Normal"/>
    <w:pPr>
      <w:pBdr>
        <w:top w:val="single" w:sz="6" w:space="1" w:color="auto"/>
        <w:left w:val="single" w:sz="6" w:space="1" w:color="auto"/>
        <w:bottom w:val="single" w:sz="6" w:space="1" w:color="auto"/>
        <w:right w:val="single" w:sz="6" w:space="1" w:color="auto"/>
      </w:pBdr>
    </w:pPr>
    <w:rPr>
      <w:rFonts w:ascii="Arial" w:hAnsi="Arial"/>
      <w:b/>
      <w:sz w:val="24"/>
    </w:rPr>
  </w:style>
  <w:style w:type="paragraph" w:styleId="Footer">
    <w:name w:val="footer"/>
    <w:basedOn w:val="Normal"/>
    <w:semiHidden/>
    <w:pPr>
      <w:tabs>
        <w:tab w:val="center" w:pos="4320"/>
        <w:tab w:val="right" w:pos="8640"/>
      </w:tabs>
    </w:pPr>
    <w:rPr>
      <w:rFonts w:ascii="Arial" w:hAnsi="Arial"/>
    </w:rPr>
  </w:style>
  <w:style w:type="paragraph" w:customStyle="1" w:styleId="Email">
    <w:name w:val="Email"/>
    <w:basedOn w:val="Normal"/>
    <w:pPr>
      <w:spacing w:before="240" w:after="240"/>
    </w:pPr>
    <w:rPr>
      <w:rFonts w:ascii="Arial" w:hAnsi="Arial"/>
      <w:b/>
    </w:rPr>
  </w:style>
  <w:style w:type="paragraph" w:customStyle="1" w:styleId="Commands">
    <w:name w:val="Commands"/>
    <w:basedOn w:val="Normal"/>
    <w:pPr>
      <w:spacing w:before="120" w:after="120"/>
    </w:pPr>
    <w:rPr>
      <w:rFonts w:ascii="Arial" w:hAnsi="Arial"/>
      <w:b/>
    </w:rPr>
  </w:style>
  <w:style w:type="paragraph" w:styleId="Title">
    <w:name w:val="Title"/>
    <w:basedOn w:val="Normal"/>
    <w:qFormat/>
    <w:pPr>
      <w:spacing w:before="120" w:after="480"/>
      <w:jc w:val="center"/>
    </w:pPr>
    <w:rPr>
      <w:rFonts w:ascii="Arial" w:hAnsi="Arial"/>
      <w:sz w:val="32"/>
    </w:rPr>
  </w:style>
  <w:style w:type="paragraph" w:styleId="Date">
    <w:name w:val="Date"/>
    <w:basedOn w:val="Normal"/>
    <w:semiHidden/>
    <w:pPr>
      <w:spacing w:before="120" w:after="240"/>
      <w:jc w:val="center"/>
    </w:pPr>
    <w:rPr>
      <w:rFonts w:ascii="Arial" w:hAnsi="Arial"/>
      <w:sz w:val="24"/>
    </w:rPr>
  </w:style>
  <w:style w:type="paragraph" w:customStyle="1" w:styleId="Code">
    <w:name w:val="Code"/>
    <w:basedOn w:val="Normal"/>
    <w:rPr>
      <w:rFonts w:ascii="Courier" w:hAnsi="Courier"/>
      <w:sz w:val="16"/>
    </w:rPr>
  </w:style>
  <w:style w:type="paragraph" w:customStyle="1" w:styleId="NextPage">
    <w:name w:val="NextPage"/>
    <w:basedOn w:val="Normal"/>
    <w:pPr>
      <w:pageBreakBefore/>
      <w:ind w:left="1440" w:right="1440"/>
    </w:pPr>
    <w:rPr>
      <w:rFonts w:ascii="Arial" w:hAnsi="Arial"/>
      <w:b/>
      <w:sz w:val="36"/>
    </w:rPr>
  </w:style>
  <w:style w:type="character" w:styleId="PageNumber">
    <w:name w:val="page number"/>
    <w:basedOn w:val="DefaultParagraphFont"/>
    <w:semiHidden/>
  </w:style>
  <w:style w:type="paragraph" w:customStyle="1" w:styleId="CodeListing">
    <w:name w:val="Code Listing"/>
    <w:basedOn w:val="Normal"/>
    <w:pPr>
      <w:widowControl w:val="0"/>
      <w:pBdr>
        <w:top w:val="single" w:sz="6" w:space="1" w:color="auto"/>
        <w:left w:val="single" w:sz="6" w:space="1" w:color="auto"/>
        <w:bottom w:val="single" w:sz="6" w:space="1" w:color="auto"/>
        <w:right w:val="single" w:sz="6" w:space="1" w:color="auto"/>
      </w:pBdr>
      <w:spacing w:before="0" w:after="0"/>
      <w:ind w:left="1440" w:hanging="720"/>
    </w:pPr>
    <w:rPr>
      <w:rFonts w:ascii="Courier New" w:hAnsi="Courier New"/>
    </w:rPr>
  </w:style>
  <w:style w:type="paragraph" w:customStyle="1" w:styleId="Note">
    <w:name w:val="Note"/>
    <w:pPr>
      <w:pBdr>
        <w:top w:val="single" w:sz="6" w:space="1" w:color="auto"/>
        <w:left w:val="single" w:sz="6" w:space="1" w:color="auto"/>
        <w:bottom w:val="single" w:sz="6" w:space="1" w:color="auto"/>
        <w:right w:val="single" w:sz="6" w:space="1" w:color="auto"/>
      </w:pBdr>
    </w:pPr>
    <w:rPr>
      <w:rFonts w:ascii="Book Antiqua" w:hAnsi="Book Antiqua"/>
      <w:sz w:val="18"/>
    </w:rPr>
  </w:style>
  <w:style w:type="paragraph" w:styleId="ListBullet">
    <w:name w:val="List Bullet"/>
    <w:aliases w:val="UL"/>
    <w:basedOn w:val="Normal"/>
    <w:semiHidden/>
    <w:pPr>
      <w:keepLines/>
      <w:ind w:left="720" w:hanging="360"/>
    </w:pPr>
  </w:style>
  <w:style w:type="paragraph" w:styleId="Caption">
    <w:name w:val="caption"/>
    <w:basedOn w:val="Normal"/>
    <w:next w:val="Normal"/>
    <w:qFormat/>
    <w:pPr>
      <w:pBdr>
        <w:top w:val="single" w:sz="12" w:space="1" w:color="auto"/>
        <w:left w:val="single" w:sz="12" w:space="1" w:color="auto"/>
        <w:bottom w:val="single" w:sz="12" w:space="1" w:color="auto"/>
        <w:right w:val="single" w:sz="12" w:space="1" w:color="auto"/>
      </w:pBdr>
      <w:spacing w:before="120" w:after="120"/>
      <w:jc w:val="center"/>
    </w:pPr>
    <w:rPr>
      <w:b/>
    </w:rPr>
  </w:style>
  <w:style w:type="paragraph" w:styleId="ListNumber">
    <w:name w:val="List Number"/>
    <w:basedOn w:val="Normal"/>
    <w:semiHidden/>
    <w:pPr>
      <w:keepLines/>
      <w:ind w:left="1080" w:hanging="360"/>
    </w:pPr>
  </w:style>
  <w:style w:type="paragraph" w:customStyle="1" w:styleId="Assertion">
    <w:name w:val="Assertion"/>
    <w:basedOn w:val="Normal"/>
    <w:next w:val="ListNumber"/>
    <w:pPr>
      <w:keepNext/>
      <w:spacing w:before="120"/>
    </w:pPr>
    <w:rPr>
      <w:b/>
    </w:rPr>
  </w:style>
  <w:style w:type="paragraph" w:customStyle="1" w:styleId="Author">
    <w:name w:val="Author"/>
    <w:basedOn w:val="BodyText"/>
    <w:next w:val="BodyText"/>
    <w:pPr>
      <w:spacing w:before="60" w:after="240"/>
      <w:jc w:val="center"/>
    </w:pPr>
  </w:style>
  <w:style w:type="paragraph" w:styleId="BodyText">
    <w:name w:val="Body Text"/>
    <w:basedOn w:val="Normal"/>
    <w:semiHidden/>
    <w:pPr>
      <w:spacing w:after="120"/>
    </w:pPr>
  </w:style>
  <w:style w:type="paragraph" w:customStyle="1" w:styleId="Bullet">
    <w:name w:val="Bullet"/>
    <w:basedOn w:val="Normal"/>
    <w:pPr>
      <w:tabs>
        <w:tab w:val="left" w:pos="-1440"/>
        <w:tab w:val="left" w:pos="-720"/>
      </w:tabs>
      <w:spacing w:before="120" w:after="120"/>
      <w:ind w:left="360" w:hanging="360"/>
    </w:pPr>
  </w:style>
  <w:style w:type="character" w:styleId="LineNumber">
    <w:name w:val="line number"/>
    <w:semiHidden/>
    <w:rPr>
      <w:sz w:val="16"/>
    </w:rPr>
  </w:style>
  <w:style w:type="paragraph" w:customStyle="1" w:styleId="Reference">
    <w:name w:val="Reference"/>
    <w:basedOn w:val="Normal"/>
    <w:pPr>
      <w:ind w:left="360" w:hanging="360"/>
    </w:pPr>
  </w:style>
  <w:style w:type="paragraph" w:customStyle="1" w:styleId="MethodDesc">
    <w:name w:val="MethodDesc"/>
    <w:basedOn w:val="Normal"/>
    <w:pPr>
      <w:ind w:left="1008" w:hanging="288"/>
    </w:pPr>
  </w:style>
  <w:style w:type="paragraph" w:customStyle="1" w:styleId="MethodDescCont">
    <w:name w:val="MethodDescCont"/>
    <w:basedOn w:val="MethodDesc"/>
    <w:pPr>
      <w:ind w:firstLine="0"/>
    </w:pPr>
  </w:style>
  <w:style w:type="paragraph" w:styleId="FootnoteText">
    <w:name w:val="footnote text"/>
    <w:basedOn w:val="Normal"/>
    <w:semiHidden/>
    <w:rPr>
      <w:sz w:val="18"/>
    </w:rPr>
  </w:style>
  <w:style w:type="paragraph" w:customStyle="1" w:styleId="Figure">
    <w:name w:val="Figure"/>
    <w:basedOn w:val="Caption"/>
    <w:next w:val="Caption"/>
    <w:pPr>
      <w:keepNext/>
    </w:p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BodyTextIndent">
    <w:name w:val="Body Text Indent"/>
    <w:basedOn w:val="Normal"/>
    <w:semiHidden/>
    <w:pPr>
      <w:spacing w:after="120"/>
      <w:ind w:left="360"/>
    </w:pPr>
  </w:style>
  <w:style w:type="paragraph" w:styleId="BodyText3">
    <w:name w:val="Body Text 3"/>
    <w:basedOn w:val="BodyTextIndent"/>
    <w:semiHidden/>
  </w:style>
  <w:style w:type="character" w:styleId="FootnoteReference">
    <w:name w:val="footnote reference"/>
    <w:semiHidden/>
    <w:rPr>
      <w:vertAlign w:val="superscript"/>
    </w:rPr>
  </w:style>
  <w:style w:type="paragraph" w:customStyle="1" w:styleId="RestartList">
    <w:name w:val="RestartList"/>
    <w:next w:val="Normal"/>
    <w:pPr>
      <w:spacing w:line="14" w:lineRule="exact"/>
    </w:pPr>
    <w:rPr>
      <w:noProof/>
    </w:rPr>
  </w:style>
  <w:style w:type="character" w:styleId="Hyperlink">
    <w:name w:val="Hyperlink"/>
    <w:semiHidden/>
    <w:rPr>
      <w:color w:val="0000FF"/>
      <w:u w:val="single"/>
    </w:rPr>
  </w:style>
  <w:style w:type="paragraph" w:customStyle="1" w:styleId="OGCtableheader">
    <w:name w:val="OGC table header"/>
    <w:basedOn w:val="BodyTextIndent"/>
    <w:autoRedefine/>
    <w:pPr>
      <w:spacing w:after="40" w:line="211" w:lineRule="auto"/>
      <w:ind w:left="144" w:hanging="144"/>
      <w:jc w:val="center"/>
    </w:pPr>
    <w:rPr>
      <w:b/>
      <w:bCs/>
    </w:rPr>
  </w:style>
  <w:style w:type="paragraph" w:customStyle="1" w:styleId="OGCtabletext">
    <w:name w:val="OGC table text"/>
    <w:basedOn w:val="OGCtableheader"/>
    <w:autoRedefine/>
    <w:pPr>
      <w:jc w:val="left"/>
    </w:pPr>
    <w:rPr>
      <w:b w:val="0"/>
      <w:bCs w:val="0"/>
    </w:rPr>
  </w:style>
  <w:style w:type="paragraph" w:styleId="BodyText2">
    <w:name w:val="Body Text 2"/>
    <w:basedOn w:val="Normal"/>
    <w:semiHidden/>
    <w:rPr>
      <w:color w:val="00FF00"/>
    </w:rPr>
  </w:style>
  <w:style w:type="paragraph" w:styleId="BalloonText">
    <w:name w:val="Balloon Text"/>
    <w:basedOn w:val="Normal"/>
    <w:link w:val="BalloonTextChar"/>
    <w:uiPriority w:val="99"/>
    <w:semiHidden/>
    <w:unhideWhenUsed/>
    <w:rsid w:val="005657C7"/>
    <w:pPr>
      <w:spacing w:before="0" w:after="0"/>
    </w:pPr>
    <w:rPr>
      <w:rFonts w:ascii="Tahoma" w:hAnsi="Tahoma" w:cs="Tahoma"/>
      <w:sz w:val="16"/>
      <w:szCs w:val="16"/>
    </w:rPr>
  </w:style>
  <w:style w:type="character" w:customStyle="1" w:styleId="BalloonTextChar">
    <w:name w:val="Balloon Text Char"/>
    <w:link w:val="BalloonText"/>
    <w:uiPriority w:val="99"/>
    <w:semiHidden/>
    <w:rsid w:val="005657C7"/>
    <w:rPr>
      <w:rFonts w:ascii="Tahoma" w:hAnsi="Tahoma" w:cs="Tahoma"/>
      <w:sz w:val="16"/>
      <w:szCs w:val="16"/>
      <w:lang w:val="en-US" w:eastAsia="en-US"/>
    </w:rPr>
  </w:style>
  <w:style w:type="character" w:styleId="CommentReference">
    <w:name w:val="annotation reference"/>
    <w:uiPriority w:val="99"/>
    <w:semiHidden/>
    <w:unhideWhenUsed/>
    <w:rsid w:val="00580B2D"/>
    <w:rPr>
      <w:sz w:val="16"/>
      <w:szCs w:val="16"/>
    </w:rPr>
  </w:style>
  <w:style w:type="paragraph" w:styleId="CommentText">
    <w:name w:val="annotation text"/>
    <w:basedOn w:val="Normal"/>
    <w:link w:val="CommentTextChar"/>
    <w:uiPriority w:val="99"/>
    <w:semiHidden/>
    <w:unhideWhenUsed/>
    <w:rsid w:val="00580B2D"/>
  </w:style>
  <w:style w:type="character" w:customStyle="1" w:styleId="CommentTextChar">
    <w:name w:val="Comment Text Char"/>
    <w:link w:val="CommentText"/>
    <w:uiPriority w:val="99"/>
    <w:semiHidden/>
    <w:rsid w:val="00580B2D"/>
    <w:rPr>
      <w:lang w:val="en-US" w:eastAsia="en-US"/>
    </w:rPr>
  </w:style>
  <w:style w:type="paragraph" w:styleId="CommentSubject">
    <w:name w:val="annotation subject"/>
    <w:basedOn w:val="CommentText"/>
    <w:next w:val="CommentText"/>
    <w:link w:val="CommentSubjectChar"/>
    <w:uiPriority w:val="99"/>
    <w:semiHidden/>
    <w:unhideWhenUsed/>
    <w:rsid w:val="00580B2D"/>
    <w:rPr>
      <w:b/>
      <w:bCs/>
    </w:rPr>
  </w:style>
  <w:style w:type="character" w:customStyle="1" w:styleId="CommentSubjectChar">
    <w:name w:val="Comment Subject Char"/>
    <w:link w:val="CommentSubject"/>
    <w:uiPriority w:val="99"/>
    <w:semiHidden/>
    <w:rsid w:val="00580B2D"/>
    <w:rPr>
      <w:b/>
      <w:bCs/>
      <w:lang w:val="en-US" w:eastAsia="en-US"/>
    </w:rPr>
  </w:style>
  <w:style w:type="paragraph" w:styleId="ListParagraph">
    <w:name w:val="List Paragraph"/>
    <w:basedOn w:val="Normal"/>
    <w:uiPriority w:val="34"/>
    <w:qFormat/>
    <w:rsid w:val="00FF01D7"/>
    <w:pPr>
      <w:spacing w:before="0" w:after="0"/>
      <w:ind w:left="72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rsten.Roensdorf@ordnancesurvey.co.uk" TargetMode="Externa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steve@opensiteplan.org" TargetMode="Externa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github.com/opengeospatial/CityGML-SW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github.com/opengeospatial/CityGML-Public" TargetMode="External"/><Relationship Id="rId23" Type="http://schemas.openxmlformats.org/officeDocument/2006/relationships/fontTable" Target="fontTable.xml"/><Relationship Id="rId10" Type="http://schemas.openxmlformats.org/officeDocument/2006/relationships/hyperlink" Target="mailto:thomas.kolbe@tum.d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nagel@virtualcitysystems.de" TargetMode="External"/><Relationship Id="rId14" Type="http://schemas.openxmlformats.org/officeDocument/2006/relationships/hyperlink" Target="http://portal.opengeospatial.org/public_ogc/change_request.php"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2014-03-26T15:57:00Z</dcterms:created>
  <dcterms:modified xsi:type="dcterms:W3CDTF">2014-03-26T16:00:00Z</dcterms:modified>
</cp:coreProperties>
</file>